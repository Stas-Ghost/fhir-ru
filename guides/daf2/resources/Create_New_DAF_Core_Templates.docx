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84B" w:rsidRDefault="0021684B" w:rsidP="00CC7154">
      <w:commentRangeStart w:id="0"/>
      <w:r w:rsidRPr="0021684B">
        <w:rPr>
          <w:b/>
        </w:rPr>
        <w:t>Creation</w:t>
      </w:r>
      <w:commentRangeEnd w:id="0"/>
      <w:r w:rsidR="00CC7154">
        <w:rPr>
          <w:rStyle w:val="CommentReference"/>
        </w:rPr>
        <w:commentReference w:id="0"/>
      </w:r>
      <w:r w:rsidRPr="0021684B">
        <w:rPr>
          <w:b/>
        </w:rPr>
        <w:t xml:space="preserve"> of new DAF Templates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Copy profile spreadsheet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Update name to include core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allergyintolerance-daf-profile-spreadsheet.xml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allergyintolerance-daf-core-profile-spreadsheet.xml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Edit new spreadsheet metadata tab (almost every field!)</w:t>
      </w:r>
    </w:p>
    <w:tbl>
      <w:tblPr>
        <w:tblW w:w="7798" w:type="dxa"/>
        <w:tblInd w:w="1317" w:type="dxa"/>
        <w:tblLook w:val="04A0"/>
      </w:tblPr>
      <w:tblGrid>
        <w:gridCol w:w="2008"/>
        <w:gridCol w:w="5790"/>
      </w:tblGrid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-core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U.S. Data Access Framework (DAF) Core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Profile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DAF-Core-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proofErr w:type="spellEnd"/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Health Level Seven International (FHIR - Infrastructure)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author.reference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9708F9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6" w:history="1">
              <w:r w:rsidR="0021684B" w:rsidRPr="00F15B8D">
                <w:rPr>
                  <w:rStyle w:val="Hyperlink"/>
                  <w:rFonts w:ascii="Calibri" w:eastAsia="Times New Roman" w:hAnsi="Calibri" w:cs="Times New Roman"/>
                </w:rPr>
                <w:t>http://www.healthit.gov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989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Defines constraints and extensions on the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resource for the minimal set of data to query and retrieve allergy information.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Draft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2016-08-01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published.structure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DAF-Core-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proofErr w:type="spellEnd"/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version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extension.uri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9708F9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7" w:history="1">
              <w:r w:rsidR="0021684B" w:rsidRPr="0021684B">
                <w:rPr>
                  <w:rFonts w:ascii="Calibri" w:eastAsia="Times New Roman" w:hAnsi="Calibri" w:cs="Times New Roman"/>
                  <w:color w:val="0000FF"/>
                  <w:u w:val="single"/>
                </w:rPr>
                <w:t>http://hl7.org/fhir/daf/StructureDefinition/allergyintolerance-daf-core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introduction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publication.status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STU3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4" w:space="0" w:color="D8D8D8"/>
              <w:left w:val="single" w:sz="12" w:space="0" w:color="000000"/>
              <w:bottom w:val="single" w:sz="12" w:space="0" w:color="000000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notes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A4F25" w:rsidRDefault="0021684B" w:rsidP="0021684B">
      <w:pPr>
        <w:pStyle w:val="ListParagraph"/>
        <w:numPr>
          <w:ilvl w:val="0"/>
          <w:numId w:val="2"/>
        </w:numPr>
      </w:pPr>
      <w:r>
        <w:t>Update tab name</w:t>
      </w:r>
    </w:p>
    <w:p w:rsidR="005A4F25" w:rsidRDefault="0021684B" w:rsidP="005A4F25">
      <w:pPr>
        <w:pStyle w:val="ListParagraph"/>
        <w:numPr>
          <w:ilvl w:val="1"/>
          <w:numId w:val="2"/>
        </w:numPr>
      </w:pPr>
      <w:r>
        <w:t xml:space="preserve">profile name, </w:t>
      </w:r>
    </w:p>
    <w:p w:rsidR="0021684B" w:rsidRDefault="0021684B" w:rsidP="005A4F25">
      <w:pPr>
        <w:pStyle w:val="ListParagraph"/>
        <w:numPr>
          <w:ilvl w:val="1"/>
          <w:numId w:val="2"/>
        </w:numPr>
      </w:pPr>
      <w:r>
        <w:t>and update elements to match Argonaut IG. Remove unused elements</w:t>
      </w:r>
      <w:r w:rsidR="005A4F25">
        <w:t xml:space="preserve"> and bindings!</w:t>
      </w:r>
    </w:p>
    <w:p w:rsidR="0021684B" w:rsidRDefault="009708F9" w:rsidP="0021684B">
      <w:pPr>
        <w:pStyle w:val="ListParagraph"/>
        <w:ind w:left="0"/>
      </w:pPr>
      <w:r>
        <w:rPr>
          <w:noProof/>
        </w:rPr>
        <w:pict>
          <v:rect id="Rectangle 6" o:spid="_x0000_s1026" style="position:absolute;margin-left:111.75pt;margin-top:151.25pt;width:162.75pt;height:27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" filled="f" strokecolor="red" strokeweight="1.5pt"/>
        </w:pict>
      </w:r>
      <w:r>
        <w:rPr>
          <w:noProof/>
        </w:rPr>
        <w:pict>
          <v:rect id="Rectangle 7" o:spid="_x0000_s1028" style="position:absolute;margin-left:183.75pt;margin-top:26.75pt;width:292.5pt;height:41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" filled="f" strokecolor="#2e74b5 [2404]" strokeweight="1.5pt"/>
        </w:pict>
      </w:r>
      <w:r>
        <w:rPr>
          <w:noProof/>
        </w:rPr>
        <w:pict>
          <v:rect id="Rectangle 5" o:spid="_x0000_s1027" style="position:absolute;margin-left:0;margin-top:26.75pt;width:109.5pt;height:12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" filled="f" strokecolor="#00b050" strokeweight="1.5pt"/>
        </w:pict>
      </w:r>
      <w:r w:rsidR="0021684B">
        <w:rPr>
          <w:noProof/>
        </w:rPr>
        <w:drawing>
          <wp:inline distT="0" distB="0" distL="0" distR="0">
            <wp:extent cx="594360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84B">
        <w:rPr>
          <w:noProof/>
        </w:rPr>
        <w:drawing>
          <wp:inline distT="0" distB="0" distL="0" distR="0">
            <wp:extent cx="3486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4B" w:rsidRDefault="0021684B" w:rsidP="0021684B"/>
    <w:p w:rsidR="00864E72" w:rsidRDefault="00864E72" w:rsidP="00864E72">
      <w:pPr>
        <w:pStyle w:val="ListParagraph"/>
        <w:numPr>
          <w:ilvl w:val="0"/>
          <w:numId w:val="2"/>
        </w:numPr>
      </w:pPr>
      <w:r>
        <w:lastRenderedPageBreak/>
        <w:t xml:space="preserve">Locate and open </w:t>
      </w:r>
      <w:proofErr w:type="spellStart"/>
      <w:r w:rsidR="00DE2833">
        <w:t>daf2</w:t>
      </w:r>
      <w:proofErr w:type="spellEnd"/>
      <w:r w:rsidR="00DE2833">
        <w:t>/</w:t>
      </w:r>
      <w:proofErr w:type="spellStart"/>
      <w:r>
        <w:t>daf.json</w:t>
      </w:r>
      <w:proofErr w:type="spellEnd"/>
    </w:p>
    <w:p w:rsidR="00864E72" w:rsidRDefault="00864E72" w:rsidP="00864E72">
      <w:pPr>
        <w:pStyle w:val="ListParagraph"/>
        <w:numPr>
          <w:ilvl w:val="1"/>
          <w:numId w:val="2"/>
        </w:numPr>
      </w:pPr>
      <w:r>
        <w:t>Add new profile to spreadsheets</w:t>
      </w:r>
    </w:p>
    <w:p w:rsidR="00864E72" w:rsidRDefault="0020571A" w:rsidP="00864E72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44862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1A" w:rsidRDefault="0020571A" w:rsidP="0020571A">
      <w:pPr>
        <w:pStyle w:val="ListParagraph"/>
        <w:numPr>
          <w:ilvl w:val="1"/>
          <w:numId w:val="2"/>
        </w:numPr>
      </w:pPr>
      <w:r>
        <w:t>Add new structure</w:t>
      </w:r>
    </w:p>
    <w:p w:rsidR="0020571A" w:rsidRDefault="0020571A" w:rsidP="0020571A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5362575" cy="135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33" w:rsidRDefault="00DE2833" w:rsidP="00DE2833">
      <w:pPr>
        <w:pStyle w:val="ListParagraph"/>
        <w:numPr>
          <w:ilvl w:val="0"/>
          <w:numId w:val="2"/>
        </w:numPr>
      </w:pPr>
      <w:r>
        <w:t>Locate and open daf2/resources/daf.xml</w:t>
      </w:r>
    </w:p>
    <w:p w:rsidR="004078FD" w:rsidRDefault="004078FD" w:rsidP="004078FD">
      <w:pPr>
        <w:pStyle w:val="ListParagraph"/>
        <w:numPr>
          <w:ilvl w:val="1"/>
          <w:numId w:val="2"/>
        </w:numPr>
      </w:pPr>
      <w:r>
        <w:t>Add new profile</w:t>
      </w:r>
    </w:p>
    <w:p w:rsidR="004078FD" w:rsidRDefault="004078FD" w:rsidP="004078FD">
      <w:r>
        <w:rPr>
          <w:noProof/>
        </w:rPr>
        <w:drawing>
          <wp:inline distT="0" distB="0" distL="0" distR="0">
            <wp:extent cx="8073933" cy="412323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6078" cy="4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25" w:rsidRDefault="005A4F25" w:rsidP="005A4F25">
      <w:pPr>
        <w:pStyle w:val="ListParagraph"/>
        <w:numPr>
          <w:ilvl w:val="0"/>
          <w:numId w:val="4"/>
        </w:numPr>
      </w:pPr>
      <w:commentRangeStart w:id="1"/>
      <w:r>
        <w:t>Add new page</w:t>
      </w:r>
      <w:commentRangeEnd w:id="1"/>
      <w:r w:rsidR="00CC7154">
        <w:rPr>
          <w:rStyle w:val="CommentReference"/>
        </w:rPr>
        <w:commentReference w:id="1"/>
      </w:r>
    </w:p>
    <w:p w:rsidR="005A4F25" w:rsidRDefault="005A4F25" w:rsidP="005A4F2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038600" cy="394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ED" w:rsidRDefault="00620DED" w:rsidP="00620DED">
      <w:pPr>
        <w:pStyle w:val="ListParagraph"/>
        <w:numPr>
          <w:ilvl w:val="0"/>
          <w:numId w:val="2"/>
        </w:numPr>
      </w:pPr>
      <w:r>
        <w:t>Locate and open /daf2/</w:t>
      </w:r>
      <w:r w:rsidRPr="00620DED">
        <w:t>pages</w:t>
      </w:r>
    </w:p>
    <w:p w:rsidR="00620DED" w:rsidRDefault="00620DED" w:rsidP="00620DED">
      <w:pPr>
        <w:pStyle w:val="ListParagraph"/>
        <w:numPr>
          <w:ilvl w:val="1"/>
          <w:numId w:val="2"/>
        </w:numPr>
      </w:pPr>
      <w:r>
        <w:t>Copy pages</w:t>
      </w:r>
    </w:p>
    <w:p w:rsidR="005A4F25" w:rsidRDefault="00620DED" w:rsidP="00620DE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227647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14337"/>
                    <a:stretch/>
                  </pic:blipFill>
                  <pic:spPr bwMode="auto">
                    <a:xfrm>
                      <a:off x="0" y="0"/>
                      <a:ext cx="22764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ED" w:rsidRDefault="00620DED" w:rsidP="005A4F25">
      <w:pPr>
        <w:pStyle w:val="ListParagraph"/>
        <w:numPr>
          <w:ilvl w:val="1"/>
          <w:numId w:val="2"/>
        </w:numPr>
      </w:pPr>
      <w:r>
        <w:t>Add core to title</w:t>
      </w:r>
    </w:p>
    <w:p w:rsidR="00A01D91" w:rsidRDefault="00A01D91" w:rsidP="00A01D9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4479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91" w:rsidRDefault="00A01D91" w:rsidP="00A01D91">
      <w:pPr>
        <w:pStyle w:val="ListParagraph"/>
        <w:numPr>
          <w:ilvl w:val="0"/>
          <w:numId w:val="2"/>
        </w:numPr>
        <w:rPr>
          <w:ins w:id="2" w:author="Eric Haas" w:date="2016-07-12T07:26:00Z"/>
        </w:rPr>
      </w:pPr>
      <w:commentRangeStart w:id="3"/>
      <w:r>
        <w:t>Locate and open /</w:t>
      </w:r>
      <w:proofErr w:type="spellStart"/>
      <w:r>
        <w:t>daf2</w:t>
      </w:r>
      <w:proofErr w:type="spellEnd"/>
      <w:r>
        <w:t>/</w:t>
      </w:r>
      <w:r w:rsidRPr="00620DED">
        <w:t>pages</w:t>
      </w:r>
      <w:r>
        <w:t>/</w:t>
      </w:r>
      <w:r w:rsidRPr="00A01D91">
        <w:t>daf-core-allergyintolerance.html</w:t>
      </w:r>
    </w:p>
    <w:p w:rsidR="00503289" w:rsidDel="00503289" w:rsidRDefault="00503289" w:rsidP="00503289">
      <w:pPr>
        <w:pStyle w:val="ListParagraph"/>
        <w:numPr>
          <w:ilvl w:val="0"/>
          <w:numId w:val="2"/>
        </w:numPr>
        <w:rPr>
          <w:del w:id="4" w:author="Eric Haas" w:date="2016-07-12T07:26:00Z"/>
        </w:rPr>
        <w:pPrChange w:id="5" w:author="Eric Haas" w:date="2016-07-12T07:2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moveToRangeStart w:id="6" w:author="Eric Haas" w:date="2016-07-12T07:26:00Z" w:name="move456071719"/>
      <w:moveTo w:id="7" w:author="Eric Haas" w:date="2016-07-12T07:26:00Z">
        <w:r>
          <w:t>Update to:</w:t>
        </w:r>
      </w:moveTo>
    </w:p>
    <w:p w:rsidR="00503289" w:rsidRDefault="00503289" w:rsidP="00503289">
      <w:pPr>
        <w:pStyle w:val="ListParagraph"/>
        <w:numPr>
          <w:ilvl w:val="1"/>
          <w:numId w:val="2"/>
        </w:numPr>
        <w:ind w:left="2160"/>
        <w:rPr>
          <w:ins w:id="8" w:author="Eric Haas" w:date="2016-07-12T07:26:00Z"/>
        </w:rPr>
        <w:pPrChange w:id="9" w:author="Eric Haas" w:date="2016-07-12T07:26:00Z">
          <w:pPr>
            <w:pStyle w:val="ListParagraph"/>
            <w:ind w:left="2160"/>
          </w:pPr>
        </w:pPrChange>
      </w:pPr>
    </w:p>
    <w:p w:rsidR="00503289" w:rsidRDefault="00503289" w:rsidP="00503289">
      <w:pPr>
        <w:pStyle w:val="ListParagraph"/>
        <w:ind w:left="2160"/>
        <w:rPr>
          <w:ins w:id="10" w:author="Eric Haas" w:date="2016-07-12T07:27:00Z"/>
        </w:rPr>
      </w:pPr>
    </w:p>
    <w:p w:rsidR="00503289" w:rsidRDefault="00503289" w:rsidP="00503289">
      <w:pPr>
        <w:pStyle w:val="ListParagraph"/>
        <w:ind w:left="2160"/>
      </w:pPr>
      <w:moveTo w:id="11" w:author="Eric Haas" w:date="2016-07-12T07:26:00Z">
        <w:r>
          <w:rPr>
            <w:rStyle w:val="CommentReference"/>
          </w:rPr>
          <w:commentReference w:id="12"/>
        </w:r>
        <w:r>
          <w:t>code: core-</w:t>
        </w:r>
        <w:proofErr w:type="spellStart"/>
        <w:r>
          <w:t>allergyintolerance</w:t>
        </w:r>
        <w:proofErr w:type="spellEnd"/>
      </w:moveTo>
    </w:p>
    <w:p w:rsidR="00503289" w:rsidRDefault="00503289" w:rsidP="00503289">
      <w:pPr>
        <w:pStyle w:val="ListParagraph"/>
        <w:ind w:left="2160"/>
      </w:pPr>
      <w:proofErr w:type="spellStart"/>
      <w:moveTo w:id="13" w:author="Eric Haas" w:date="2016-07-12T07:26:00Z">
        <w:r>
          <w:t>tcode</w:t>
        </w:r>
        <w:proofErr w:type="spellEnd"/>
        <w:r>
          <w:t xml:space="preserve">: </w:t>
        </w:r>
        <w:proofErr w:type="spellStart"/>
        <w:r>
          <w:t>AllergyIntolerance</w:t>
        </w:r>
        <w:proofErr w:type="spellEnd"/>
      </w:moveTo>
    </w:p>
    <w:p w:rsidR="00503289" w:rsidRDefault="00503289" w:rsidP="00503289">
      <w:pPr>
        <w:pStyle w:val="ListParagraph"/>
        <w:ind w:left="2160"/>
        <w:rPr>
          <w:ins w:id="14" w:author="Eric Haas" w:date="2016-07-12T07:27:00Z"/>
        </w:rPr>
      </w:pPr>
      <w:moveTo w:id="15" w:author="Eric Haas" w:date="2016-07-12T07:26:00Z">
        <w:r>
          <w:t>title: Allergy/Intolerance</w:t>
        </w:r>
      </w:moveTo>
    </w:p>
    <w:p w:rsidR="00503289" w:rsidRDefault="00503289" w:rsidP="00503289">
      <w:pPr>
        <w:pStyle w:val="ListParagraph"/>
        <w:ind w:left="2160"/>
      </w:pPr>
    </w:p>
    <w:moveToRangeEnd w:id="6"/>
    <w:p w:rsidR="00503289" w:rsidRDefault="00503289" w:rsidP="00503289">
      <w:pPr>
        <w:pStyle w:val="ListParagraph"/>
        <w:rPr>
          <w:ins w:id="16" w:author="Eric Haas" w:date="2016-07-12T07:26:00Z"/>
        </w:rPr>
        <w:pPrChange w:id="17" w:author="Eric Haas" w:date="2016-07-12T07:26:00Z">
          <w:pPr>
            <w:pStyle w:val="ListParagraph"/>
            <w:numPr>
              <w:numId w:val="2"/>
            </w:numPr>
            <w:ind w:hanging="360"/>
          </w:pPr>
        </w:pPrChange>
      </w:pPr>
    </w:p>
    <w:p w:rsidR="00503289" w:rsidRDefault="00503289" w:rsidP="00503289">
      <w:pPr>
        <w:pStyle w:val="ListParagraph"/>
        <w:numPr>
          <w:ilvl w:val="1"/>
          <w:numId w:val="2"/>
        </w:numPr>
        <w:rPr>
          <w:ins w:id="18" w:author="Eric Haas" w:date="2016-07-12T07:28:00Z"/>
        </w:rPr>
        <w:pPrChange w:id="19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20" w:author="Eric Haas" w:date="2016-07-12T07:28:00Z">
        <w:r>
          <w:t xml:space="preserve">Change  </w:t>
        </w:r>
      </w:ins>
    </w:p>
    <w:p w:rsidR="00503289" w:rsidRDefault="00503289" w:rsidP="00503289">
      <w:pPr>
        <w:pStyle w:val="ListParagraph"/>
        <w:ind w:left="1440"/>
        <w:rPr>
          <w:ins w:id="21" w:author="Eric Haas" w:date="2016-07-12T07:28:00Z"/>
        </w:rPr>
      </w:pPr>
      <w:ins w:id="22" w:author="Eric Haas" w:date="2016-07-12T07:28:00Z">
        <w:r>
          <w:t xml:space="preserve">“{% include </w:t>
        </w:r>
        <w:r w:rsidRPr="00503289">
          <w:t>profile-template.html %}</w:t>
        </w:r>
        <w:r>
          <w:t xml:space="preserve">” to </w:t>
        </w:r>
        <w:r w:rsidRPr="00503289">
          <w:t>{% include core-profile-template.html %}</w:t>
        </w:r>
      </w:ins>
    </w:p>
    <w:p w:rsidR="00503289" w:rsidRDefault="00503289" w:rsidP="00503289">
      <w:pPr>
        <w:pStyle w:val="ListParagraph"/>
        <w:ind w:left="1440"/>
        <w:rPr>
          <w:ins w:id="23" w:author="Eric Haas" w:date="2016-07-12T07:28:00Z"/>
        </w:rPr>
        <w:pPrChange w:id="24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</w:p>
    <w:p w:rsidR="00503289" w:rsidRDefault="00503289" w:rsidP="00503289">
      <w:pPr>
        <w:pStyle w:val="ListParagraph"/>
        <w:numPr>
          <w:ilvl w:val="0"/>
          <w:numId w:val="2"/>
        </w:numPr>
        <w:rPr>
          <w:ins w:id="25" w:author="Eric Haas" w:date="2016-07-12T07:33:00Z"/>
        </w:rPr>
        <w:pPrChange w:id="26" w:author="Eric Haas" w:date="2016-07-12T07:33:00Z">
          <w:pPr/>
        </w:pPrChange>
      </w:pPr>
      <w:ins w:id="27" w:author="Eric Haas" w:date="2016-07-12T07:29:00Z">
        <w:r>
          <w:t xml:space="preserve">Create </w:t>
        </w:r>
      </w:ins>
      <w:ins w:id="28" w:author="Eric Haas" w:date="2016-07-12T07:30:00Z">
        <w:r>
          <w:t xml:space="preserve">Intro /simple </w:t>
        </w:r>
      </w:ins>
      <w:ins w:id="29" w:author="Eric Haas" w:date="2016-07-12T07:29:00Z">
        <w:r>
          <w:t>summary file (</w:t>
        </w:r>
      </w:ins>
      <w:ins w:id="30" w:author="Eric Haas" w:date="2016-07-12T07:46:00Z">
        <w:r w:rsidR="00A701C6">
          <w:t xml:space="preserve">(Use </w:t>
        </w:r>
        <w:proofErr w:type="spellStart"/>
        <w:r w:rsidR="00A701C6">
          <w:t>argo</w:t>
        </w:r>
        <w:proofErr w:type="spellEnd"/>
        <w:r w:rsidR="00A701C6">
          <w:t xml:space="preserve"> content here using  </w:t>
        </w:r>
        <w:proofErr w:type="spellStart"/>
        <w:r w:rsidR="00A701C6">
          <w:t>Pandoc</w:t>
        </w:r>
        <w:proofErr w:type="spellEnd"/>
        <w:r w:rsidR="00A701C6">
          <w:t>(</w:t>
        </w:r>
        <w:r w:rsidR="00A701C6" w:rsidRPr="00A701C6">
          <w:t>http://pandoc.org/try/</w:t>
        </w:r>
        <w:r w:rsidR="00A701C6">
          <w:t xml:space="preserve">) to convert from Wikimedia to </w:t>
        </w:r>
        <w:proofErr w:type="spellStart"/>
        <w:r w:rsidR="00A701C6">
          <w:t>Git</w:t>
        </w:r>
        <w:proofErr w:type="spellEnd"/>
        <w:r w:rsidR="00A701C6">
          <w:t xml:space="preserve"> markdown )</w:t>
        </w:r>
      </w:ins>
    </w:p>
    <w:p w:rsidR="00503289" w:rsidRPr="00503289" w:rsidRDefault="00503289" w:rsidP="00503289">
      <w:pPr>
        <w:pStyle w:val="ListParagraph"/>
        <w:numPr>
          <w:ilvl w:val="1"/>
          <w:numId w:val="2"/>
        </w:numPr>
        <w:rPr>
          <w:ins w:id="31" w:author="Eric Haas" w:date="2016-07-12T07:33:00Z"/>
          <w:rPrChange w:id="32" w:author="Eric Haas" w:date="2016-07-12T07:33:00Z">
            <w:rPr>
              <w:ins w:id="33" w:author="Eric Haas" w:date="2016-07-12T07:33:00Z"/>
              <w:rFonts w:ascii="Calibri" w:eastAsia="Times New Roman" w:hAnsi="Calibri" w:cs="Times New Roman"/>
              <w:color w:val="000000"/>
            </w:rPr>
          </w:rPrChange>
        </w:rPr>
        <w:pPrChange w:id="34" w:author="Eric Haas" w:date="2016-07-12T07:33:00Z">
          <w:pPr/>
        </w:pPrChange>
      </w:pPr>
      <w:ins w:id="35" w:author="Eric Haas" w:date="2016-07-12T07:31:00Z">
        <w:r>
          <w:t xml:space="preserve">Save as </w:t>
        </w:r>
      </w:ins>
      <w:ins w:id="36" w:author="Eric Haas" w:date="2016-07-12T07:33:00Z">
        <w:r>
          <w:t>_include/</w:t>
        </w:r>
        <w:proofErr w:type="spellStart"/>
        <w:r>
          <w:t>daf</w:t>
        </w:r>
        <w:proofErr w:type="spellEnd"/>
        <w:r>
          <w:t>-core-</w:t>
        </w:r>
      </w:ins>
      <w:ins w:id="37" w:author="Eric Haas" w:date="2016-07-12T07:32:00Z">
        <w:r>
          <w:t>[</w:t>
        </w:r>
        <w:r w:rsidRPr="00503289">
          <w:rPr>
            <w:rFonts w:ascii="Calibri" w:eastAsia="Times New Roman" w:hAnsi="Calibri" w:cs="Times New Roman"/>
            <w:color w:val="000000"/>
            <w:rPrChange w:id="38" w:author="Eric Haas" w:date="2016-07-12T07:33:00Z">
              <w:rPr>
                <w:rFonts w:ascii="Calibri" w:eastAsia="Times New Roman" w:hAnsi="Calibri" w:cs="Times New Roman"/>
                <w:color w:val="000000"/>
              </w:rPr>
            </w:rPrChange>
          </w:rPr>
          <w:t>profile]-</w:t>
        </w:r>
        <w:proofErr w:type="spellStart"/>
        <w:r w:rsidRPr="00503289">
          <w:rPr>
            <w:rFonts w:ascii="Calibri" w:eastAsia="Times New Roman" w:hAnsi="Calibri" w:cs="Times New Roman"/>
            <w:color w:val="000000"/>
            <w:rPrChange w:id="39" w:author="Eric Haas" w:date="2016-07-12T07:33:00Z">
              <w:rPr>
                <w:rFonts w:ascii="Calibri" w:eastAsia="Times New Roman" w:hAnsi="Calibri" w:cs="Times New Roman"/>
                <w:color w:val="000000"/>
              </w:rPr>
            </w:rPrChange>
          </w:rPr>
          <w:t>intro.md</w:t>
        </w:r>
      </w:ins>
      <w:proofErr w:type="spellEnd"/>
      <w:ins w:id="40" w:author="Eric Haas" w:date="2016-07-12T07:33:00Z">
        <w:r w:rsidRPr="00503289">
          <w:rPr>
            <w:rFonts w:ascii="Calibri" w:eastAsia="Times New Roman" w:hAnsi="Calibri" w:cs="Times New Roman"/>
            <w:color w:val="000000"/>
            <w:rPrChange w:id="41" w:author="Eric Haas" w:date="2016-07-12T07:33:00Z">
              <w:rPr>
                <w:rFonts w:ascii="Calibri" w:eastAsia="Times New Roman" w:hAnsi="Calibri" w:cs="Times New Roman"/>
                <w:color w:val="000000"/>
              </w:rPr>
            </w:rPrChange>
          </w:rPr>
          <w:t xml:space="preserve"> (</w:t>
        </w:r>
        <w:proofErr w:type="spellStart"/>
        <w:r w:rsidRPr="00503289">
          <w:rPr>
            <w:rFonts w:ascii="Calibri" w:eastAsia="Times New Roman" w:hAnsi="Calibri" w:cs="Times New Roman"/>
            <w:color w:val="000000"/>
            <w:rPrChange w:id="42" w:author="Eric Haas" w:date="2016-07-12T07:33:00Z">
              <w:rPr>
                <w:rFonts w:ascii="Calibri" w:eastAsia="Times New Roman" w:hAnsi="Calibri" w:cs="Times New Roman"/>
                <w:color w:val="000000"/>
              </w:rPr>
            </w:rPrChange>
          </w:rPr>
          <w:t>eg</w:t>
        </w:r>
        <w:proofErr w:type="spellEnd"/>
        <w:r w:rsidRPr="00503289">
          <w:rPr>
            <w:rFonts w:ascii="Calibri" w:eastAsia="Times New Roman" w:hAnsi="Calibri" w:cs="Times New Roman"/>
            <w:color w:val="000000"/>
            <w:rPrChange w:id="43" w:author="Eric Haas" w:date="2016-07-12T07:33:00Z">
              <w:rPr>
                <w:rFonts w:ascii="Calibri" w:eastAsia="Times New Roman" w:hAnsi="Calibri" w:cs="Times New Roman"/>
                <w:color w:val="000000"/>
              </w:rPr>
            </w:rPrChange>
          </w:rPr>
          <w:t xml:space="preserve"> </w:t>
        </w:r>
        <w:r w:rsidRPr="00503289">
          <w:rPr>
            <w:rFonts w:ascii="Calibri" w:eastAsia="Times New Roman" w:hAnsi="Calibri" w:cs="Times New Roman"/>
            <w:color w:val="000000"/>
            <w:rPrChange w:id="44" w:author="Eric Haas" w:date="2016-07-12T07:33:00Z">
              <w:rPr>
                <w:rFonts w:ascii="Calibri" w:eastAsia="Times New Roman" w:hAnsi="Calibri" w:cs="Times New Roman"/>
                <w:color w:val="000000"/>
              </w:rPr>
            </w:rPrChange>
          </w:rPr>
          <w:t>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  <w:r w:rsidRPr="00503289">
          <w:rPr>
            <w:rFonts w:ascii="Calibri" w:eastAsia="Times New Roman" w:hAnsi="Calibri" w:cs="Times New Roman"/>
            <w:color w:val="000000"/>
            <w:rPrChange w:id="45" w:author="Eric Haas" w:date="2016-07-12T07:33:00Z">
              <w:rPr>
                <w:rFonts w:ascii="Calibri" w:eastAsia="Times New Roman" w:hAnsi="Calibri" w:cs="Times New Roman"/>
                <w:color w:val="000000"/>
              </w:rPr>
            </w:rPrChange>
          </w:rPr>
          <w:t>)</w:t>
        </w:r>
      </w:ins>
    </w:p>
    <w:p w:rsidR="00503289" w:rsidRDefault="00503289" w:rsidP="00503289">
      <w:pPr>
        <w:pStyle w:val="ListParagraph"/>
        <w:numPr>
          <w:ilvl w:val="1"/>
          <w:numId w:val="2"/>
        </w:numPr>
        <w:rPr>
          <w:ins w:id="46" w:author="Eric Haas" w:date="2016-07-12T07:37:00Z"/>
        </w:rPr>
      </w:pPr>
      <w:ins w:id="47" w:author="Eric Haas" w:date="2016-07-12T07:33:00Z">
        <w:r>
          <w:t>Markdown template</w:t>
        </w:r>
      </w:ins>
      <w:ins w:id="48" w:author="Eric Haas" w:date="2016-07-12T07:34:00Z">
        <w:r>
          <w:t xml:space="preserve"> </w:t>
        </w:r>
      </w:ins>
      <w:ins w:id="49" w:author="Eric Haas" w:date="2016-07-12T07:37:00Z">
        <w:r>
          <w:t>(</w:t>
        </w:r>
      </w:ins>
      <w:ins w:id="50" w:author="Eric Haas" w:date="2016-07-12T07:34:00Z">
        <w:r>
          <w:t>need to work on this some more</w:t>
        </w:r>
      </w:ins>
      <w:ins w:id="51" w:author="Eric Haas" w:date="2016-07-12T07:37:00Z">
        <w:r>
          <w:t>)</w:t>
        </w:r>
      </w:ins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52" w:author="Eric Haas" w:date="2016-07-12T07:37:00Z"/>
          <w:rFonts w:ascii="Courier New" w:hAnsi="Courier New" w:cs="Courier New"/>
          <w:rPrChange w:id="53" w:author="Eric Haas" w:date="2016-07-12T07:38:00Z">
            <w:rPr>
              <w:ins w:id="54" w:author="Eric Haas" w:date="2016-07-12T07:37:00Z"/>
            </w:rPr>
          </w:rPrChange>
        </w:rPr>
        <w:pPrChange w:id="55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56" w:author="Eric Haas" w:date="2016-07-12T07:37:00Z">
        <w:r w:rsidRPr="00E7074F">
          <w:rPr>
            <w:rFonts w:ascii="Courier New" w:hAnsi="Courier New" w:cs="Courier New"/>
            <w:rPrChange w:id="57" w:author="Eric Haas" w:date="2016-07-12T07:38:00Z">
              <w:rPr/>
            </w:rPrChange>
          </w:rPr>
          <w:t>##### Mandatory Data Elements</w:t>
        </w:r>
      </w:ins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58" w:author="Eric Haas" w:date="2016-07-12T07:37:00Z"/>
          <w:rFonts w:ascii="Courier New" w:hAnsi="Courier New" w:cs="Courier New"/>
          <w:rPrChange w:id="59" w:author="Eric Haas" w:date="2016-07-12T07:38:00Z">
            <w:rPr>
              <w:ins w:id="60" w:author="Eric Haas" w:date="2016-07-12T07:37:00Z"/>
            </w:rPr>
          </w:rPrChange>
        </w:rPr>
        <w:pPrChange w:id="61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62" w:author="Eric Haas" w:date="2016-07-12T07:37:00Z"/>
          <w:rFonts w:ascii="Courier New" w:hAnsi="Courier New" w:cs="Courier New"/>
          <w:rPrChange w:id="63" w:author="Eric Haas" w:date="2016-07-12T07:38:00Z">
            <w:rPr>
              <w:ins w:id="64" w:author="Eric Haas" w:date="2016-07-12T07:37:00Z"/>
            </w:rPr>
          </w:rPrChange>
        </w:rPr>
        <w:pPrChange w:id="65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6" w:author="Eric Haas" w:date="2016-07-12T07:37:00Z">
        <w:r w:rsidRPr="00E7074F">
          <w:rPr>
            <w:rFonts w:ascii="Courier New" w:hAnsi="Courier New" w:cs="Courier New"/>
            <w:rPrChange w:id="67" w:author="Eric Haas" w:date="2016-07-12T07:38:00Z">
              <w:rPr/>
            </w:rPrChange>
          </w:rPr>
          <w:t>The following data-elements are mandatory (</w:t>
        </w:r>
        <w:proofErr w:type="spellStart"/>
        <w:r w:rsidRPr="00E7074F">
          <w:rPr>
            <w:rFonts w:ascii="Courier New" w:hAnsi="Courier New" w:cs="Courier New"/>
            <w:rPrChange w:id="68" w:author="Eric Haas" w:date="2016-07-12T07:38:00Z">
              <w:rPr/>
            </w:rPrChange>
          </w:rPr>
          <w:t>i.e</w:t>
        </w:r>
        <w:proofErr w:type="spellEnd"/>
        <w:r w:rsidRPr="00E7074F">
          <w:rPr>
            <w:rFonts w:ascii="Courier New" w:hAnsi="Courier New" w:cs="Courier New"/>
            <w:rPrChange w:id="69" w:author="Eric Haas" w:date="2016-07-12T07:38:00Z">
              <w:rPr/>
            </w:rPrChange>
          </w:rPr>
          <w:t xml:space="preserve"> data MUST be present)</w:t>
        </w:r>
        <w:proofErr w:type="gramStart"/>
        <w:r w:rsidRPr="00E7074F">
          <w:rPr>
            <w:rFonts w:ascii="Courier New" w:hAnsi="Courier New" w:cs="Courier New"/>
            <w:rPrChange w:id="70" w:author="Eric Haas" w:date="2016-07-12T07:38:00Z">
              <w:rPr/>
            </w:rPrChange>
          </w:rPr>
          <w:t xml:space="preserve">. </w:t>
        </w:r>
        <w:proofErr w:type="gramEnd"/>
        <w:r w:rsidRPr="00E7074F">
          <w:rPr>
            <w:rFonts w:ascii="Courier New" w:hAnsi="Courier New" w:cs="Courier New"/>
            <w:rPrChange w:id="71" w:author="Eric Haas" w:date="2016-07-12T07:38:00Z">
              <w:rPr/>
            </w:rPrChange>
          </w:rPr>
          <w:t xml:space="preserve">These are presented below in simple human-readable explanation as well as profile specific implementation guidance.  The [**Formal Profile Definition**](#profile) below provides a formal summary and machine </w:t>
        </w:r>
        <w:proofErr w:type="spellStart"/>
        <w:r w:rsidRPr="00E7074F">
          <w:rPr>
            <w:rFonts w:ascii="Courier New" w:hAnsi="Courier New" w:cs="Courier New"/>
            <w:rPrChange w:id="72" w:author="Eric Haas" w:date="2016-07-12T07:38:00Z">
              <w:rPr/>
            </w:rPrChange>
          </w:rPr>
          <w:t>processable</w:t>
        </w:r>
        <w:proofErr w:type="spellEnd"/>
        <w:r w:rsidRPr="00E7074F">
          <w:rPr>
            <w:rFonts w:ascii="Courier New" w:hAnsi="Courier New" w:cs="Courier New"/>
            <w:rPrChange w:id="73" w:author="Eric Haas" w:date="2016-07-12T07:38:00Z">
              <w:rPr/>
            </w:rPrChange>
          </w:rPr>
          <w:t xml:space="preserve"> </w:t>
        </w:r>
        <w:proofErr w:type="spellStart"/>
        <w:r w:rsidRPr="00E7074F">
          <w:rPr>
            <w:rFonts w:ascii="Courier New" w:hAnsi="Courier New" w:cs="Courier New"/>
            <w:rPrChange w:id="74" w:author="Eric Haas" w:date="2016-07-12T07:38:00Z">
              <w:rPr/>
            </w:rPrChange>
          </w:rPr>
          <w:t>structuredefinition</w:t>
        </w:r>
        <w:proofErr w:type="spellEnd"/>
        <w:r w:rsidRPr="00E7074F">
          <w:rPr>
            <w:rFonts w:ascii="Courier New" w:hAnsi="Courier New" w:cs="Courier New"/>
            <w:rPrChange w:id="75" w:author="Eric Haas" w:date="2016-07-12T07:38:00Z">
              <w:rPr/>
            </w:rPrChange>
          </w:rPr>
          <w:t xml:space="preserve"> of the requirements, constraints and extensions of the [Name] resource.  An example is provided below to demonstrate the requirement.</w:t>
        </w:r>
      </w:ins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76" w:author="Eric Haas" w:date="2016-07-12T07:37:00Z"/>
          <w:rFonts w:ascii="Courier New" w:hAnsi="Courier New" w:cs="Courier New"/>
          <w:rPrChange w:id="77" w:author="Eric Haas" w:date="2016-07-12T07:38:00Z">
            <w:rPr>
              <w:ins w:id="78" w:author="Eric Haas" w:date="2016-07-12T07:37:00Z"/>
            </w:rPr>
          </w:rPrChange>
        </w:rPr>
        <w:pPrChange w:id="79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80" w:author="Eric Haas" w:date="2016-07-12T07:37:00Z"/>
          <w:rFonts w:ascii="Courier New" w:hAnsi="Courier New" w:cs="Courier New"/>
          <w:rPrChange w:id="81" w:author="Eric Haas" w:date="2016-07-12T07:38:00Z">
            <w:rPr>
              <w:ins w:id="82" w:author="Eric Haas" w:date="2016-07-12T07:37:00Z"/>
            </w:rPr>
          </w:rPrChange>
        </w:rPr>
        <w:pPrChange w:id="83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84" w:author="Eric Haas" w:date="2016-07-12T07:37:00Z">
        <w:r w:rsidRPr="00E7074F">
          <w:rPr>
            <w:rFonts w:ascii="Courier New" w:hAnsi="Courier New" w:cs="Courier New"/>
            <w:rPrChange w:id="85" w:author="Eric Haas" w:date="2016-07-12T07:38:00Z">
              <w:rPr/>
            </w:rPrChange>
          </w:rPr>
          <w:t>**Each [Name] must have:**</w:t>
        </w:r>
      </w:ins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86" w:author="Eric Haas" w:date="2016-07-12T07:37:00Z"/>
          <w:rFonts w:ascii="Courier New" w:hAnsi="Courier New" w:cs="Courier New"/>
          <w:rPrChange w:id="87" w:author="Eric Haas" w:date="2016-07-12T07:38:00Z">
            <w:rPr>
              <w:ins w:id="88" w:author="Eric Haas" w:date="2016-07-12T07:37:00Z"/>
            </w:rPr>
          </w:rPrChange>
        </w:rPr>
        <w:pPrChange w:id="89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90" w:author="Eric Haas" w:date="2016-07-12T07:37:00Z"/>
          <w:rFonts w:ascii="Courier New" w:hAnsi="Courier New" w:cs="Courier New"/>
          <w:rPrChange w:id="91" w:author="Eric Haas" w:date="2016-07-12T07:38:00Z">
            <w:rPr>
              <w:ins w:id="92" w:author="Eric Haas" w:date="2016-07-12T07:37:00Z"/>
            </w:rPr>
          </w:rPrChange>
        </w:rPr>
        <w:pPrChange w:id="93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94" w:author="Eric Haas" w:date="2016-07-12T07:37:00Z">
        <w:r w:rsidRPr="00E7074F">
          <w:rPr>
            <w:rFonts w:ascii="Courier New" w:hAnsi="Courier New" w:cs="Courier New"/>
            <w:rPrChange w:id="95" w:author="Eric Haas" w:date="2016-07-12T07:38:00Z">
              <w:rPr/>
            </w:rPrChange>
          </w:rPr>
          <w:t>1.  a patient</w:t>
        </w:r>
      </w:ins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96" w:author="Eric Haas" w:date="2016-07-12T07:37:00Z"/>
          <w:rFonts w:ascii="Courier New" w:hAnsi="Courier New" w:cs="Courier New"/>
          <w:rPrChange w:id="97" w:author="Eric Haas" w:date="2016-07-12T07:38:00Z">
            <w:rPr>
              <w:ins w:id="98" w:author="Eric Haas" w:date="2016-07-12T07:37:00Z"/>
            </w:rPr>
          </w:rPrChange>
        </w:rPr>
        <w:pPrChange w:id="99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00" w:author="Eric Haas" w:date="2016-07-12T07:37:00Z">
        <w:r w:rsidRPr="00E7074F">
          <w:rPr>
            <w:rFonts w:ascii="Courier New" w:hAnsi="Courier New" w:cs="Courier New"/>
            <w:rPrChange w:id="101" w:author="Eric Haas" w:date="2016-07-12T07:38:00Z">
              <w:rPr/>
            </w:rPrChange>
          </w:rPr>
          <w:t xml:space="preserve">2.  </w:t>
        </w:r>
      </w:ins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02" w:author="Eric Haas" w:date="2016-07-12T07:37:00Z"/>
          <w:rFonts w:ascii="Courier New" w:hAnsi="Courier New" w:cs="Courier New"/>
          <w:rPrChange w:id="103" w:author="Eric Haas" w:date="2016-07-12T07:38:00Z">
            <w:rPr>
              <w:ins w:id="104" w:author="Eric Haas" w:date="2016-07-12T07:37:00Z"/>
            </w:rPr>
          </w:rPrChange>
        </w:rPr>
        <w:pPrChange w:id="105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06" w:author="Eric Haas" w:date="2016-07-12T07:37:00Z">
        <w:r w:rsidRPr="00E7074F">
          <w:rPr>
            <w:rFonts w:ascii="Courier New" w:hAnsi="Courier New" w:cs="Courier New"/>
            <w:rPrChange w:id="107" w:author="Eric Haas" w:date="2016-07-12T07:38:00Z">
              <w:rPr/>
            </w:rPrChange>
          </w:rPr>
          <w:t xml:space="preserve">3.  </w:t>
        </w:r>
      </w:ins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08" w:author="Eric Haas" w:date="2016-07-12T07:37:00Z"/>
          <w:rFonts w:ascii="Courier New" w:hAnsi="Courier New" w:cs="Courier New"/>
          <w:rPrChange w:id="109" w:author="Eric Haas" w:date="2016-07-12T07:38:00Z">
            <w:rPr>
              <w:ins w:id="110" w:author="Eric Haas" w:date="2016-07-12T07:37:00Z"/>
            </w:rPr>
          </w:rPrChange>
        </w:rPr>
        <w:pPrChange w:id="111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2" w:author="Eric Haas" w:date="2016-07-12T07:37:00Z"/>
          <w:rFonts w:ascii="Courier New" w:hAnsi="Courier New" w:cs="Courier New"/>
          <w:rPrChange w:id="113" w:author="Eric Haas" w:date="2016-07-12T07:38:00Z">
            <w:rPr>
              <w:ins w:id="114" w:author="Eric Haas" w:date="2016-07-12T07:37:00Z"/>
            </w:rPr>
          </w:rPrChange>
        </w:rPr>
        <w:pPrChange w:id="115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16" w:author="Eric Haas" w:date="2016-07-12T07:37:00Z">
        <w:r w:rsidRPr="00E7074F">
          <w:rPr>
            <w:rFonts w:ascii="Courier New" w:hAnsi="Courier New" w:cs="Courier New"/>
            <w:rPrChange w:id="117" w:author="Eric Haas" w:date="2016-07-12T07:38:00Z">
              <w:rPr/>
            </w:rPrChange>
          </w:rPr>
          <w:t>**Profile specific implementation guidance:**</w:t>
        </w:r>
      </w:ins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8" w:author="Eric Haas" w:date="2016-07-12T07:37:00Z"/>
          <w:rFonts w:ascii="Courier New" w:hAnsi="Courier New" w:cs="Courier New"/>
          <w:rPrChange w:id="119" w:author="Eric Haas" w:date="2016-07-12T07:38:00Z">
            <w:rPr>
              <w:ins w:id="120" w:author="Eric Haas" w:date="2016-07-12T07:37:00Z"/>
            </w:rPr>
          </w:rPrChange>
        </w:rPr>
        <w:pPrChange w:id="121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2" w:author="Eric Haas" w:date="2016-07-12T07:37:00Z"/>
          <w:rFonts w:ascii="Courier New" w:hAnsi="Courier New" w:cs="Courier New"/>
          <w:rPrChange w:id="123" w:author="Eric Haas" w:date="2016-07-12T07:38:00Z">
            <w:rPr>
              <w:ins w:id="124" w:author="Eric Haas" w:date="2016-07-12T07:37:00Z"/>
            </w:rPr>
          </w:rPrChange>
        </w:rPr>
        <w:pPrChange w:id="125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26" w:author="Eric Haas" w:date="2016-07-12T07:37:00Z">
        <w:r w:rsidRPr="00E7074F">
          <w:rPr>
            <w:rFonts w:ascii="Courier New" w:hAnsi="Courier New" w:cs="Courier New"/>
            <w:rPrChange w:id="127" w:author="Eric Haas" w:date="2016-07-12T07:38:00Z">
              <w:rPr/>
            </w:rPrChange>
          </w:rPr>
          <w:t xml:space="preserve">* </w:t>
        </w:r>
      </w:ins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8" w:author="Eric Haas" w:date="2016-07-12T07:37:00Z"/>
          <w:rFonts w:ascii="Courier New" w:hAnsi="Courier New" w:cs="Courier New"/>
          <w:rPrChange w:id="129" w:author="Eric Haas" w:date="2016-07-12T07:38:00Z">
            <w:rPr>
              <w:ins w:id="130" w:author="Eric Haas" w:date="2016-07-12T07:37:00Z"/>
            </w:rPr>
          </w:rPrChange>
        </w:rPr>
        <w:pPrChange w:id="131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32" w:author="Eric Haas" w:date="2016-07-12T07:37:00Z">
        <w:r w:rsidRPr="00E7074F">
          <w:rPr>
            <w:rFonts w:ascii="Courier New" w:hAnsi="Courier New" w:cs="Courier New"/>
            <w:rPrChange w:id="133" w:author="Eric Haas" w:date="2016-07-12T07:38:00Z">
              <w:rPr/>
            </w:rPrChange>
          </w:rPr>
          <w:t>*</w:t>
        </w:r>
      </w:ins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4" w:author="Eric Haas" w:date="2016-07-12T07:37:00Z"/>
          <w:rFonts w:ascii="Courier New" w:hAnsi="Courier New" w:cs="Courier New"/>
          <w:rPrChange w:id="135" w:author="Eric Haas" w:date="2016-07-12T07:38:00Z">
            <w:rPr>
              <w:ins w:id="136" w:author="Eric Haas" w:date="2016-07-12T07:37:00Z"/>
            </w:rPr>
          </w:rPrChange>
        </w:rPr>
        <w:pPrChange w:id="137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8" w:author="Eric Haas" w:date="2016-07-12T07:37:00Z"/>
          <w:rFonts w:ascii="Courier New" w:hAnsi="Courier New" w:cs="Courier New"/>
          <w:rPrChange w:id="139" w:author="Eric Haas" w:date="2016-07-12T07:38:00Z">
            <w:rPr>
              <w:ins w:id="140" w:author="Eric Haas" w:date="2016-07-12T07:37:00Z"/>
            </w:rPr>
          </w:rPrChange>
        </w:rPr>
        <w:pPrChange w:id="141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2" w:author="Eric Haas" w:date="2016-07-12T07:37:00Z"/>
          <w:rFonts w:ascii="Courier New" w:hAnsi="Courier New" w:cs="Courier New"/>
          <w:rPrChange w:id="143" w:author="Eric Haas" w:date="2016-07-12T07:38:00Z">
            <w:rPr>
              <w:ins w:id="144" w:author="Eric Haas" w:date="2016-07-12T07:37:00Z"/>
            </w:rPr>
          </w:rPrChange>
        </w:rPr>
        <w:pPrChange w:id="145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6" w:author="Eric Haas" w:date="2016-07-12T07:37:00Z"/>
          <w:rFonts w:ascii="Courier New" w:hAnsi="Courier New" w:cs="Courier New"/>
          <w:rPrChange w:id="147" w:author="Eric Haas" w:date="2016-07-12T07:38:00Z">
            <w:rPr>
              <w:ins w:id="148" w:author="Eric Haas" w:date="2016-07-12T07:37:00Z"/>
            </w:rPr>
          </w:rPrChange>
        </w:rPr>
        <w:pPrChange w:id="149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50" w:author="Eric Haas" w:date="2016-07-12T07:37:00Z"/>
          <w:rFonts w:ascii="Courier New" w:hAnsi="Courier New" w:cs="Courier New"/>
          <w:rPrChange w:id="151" w:author="Eric Haas" w:date="2016-07-12T07:38:00Z">
            <w:rPr>
              <w:ins w:id="152" w:author="Eric Haas" w:date="2016-07-12T07:37:00Z"/>
            </w:rPr>
          </w:rPrChange>
        </w:rPr>
        <w:pPrChange w:id="153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54" w:author="Eric Haas" w:date="2016-07-12T07:37:00Z">
        <w:r w:rsidRPr="00E7074F">
          <w:rPr>
            <w:rFonts w:ascii="Courier New" w:hAnsi="Courier New" w:cs="Courier New"/>
            <w:rPrChange w:id="155" w:author="Eric Haas" w:date="2016-07-12T07:38:00Z">
              <w:rPr/>
            </w:rPrChange>
          </w:rPr>
          <w:t>**DAF Core [Name] Example:**</w:t>
        </w:r>
      </w:ins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56" w:author="Eric Haas" w:date="2016-07-12T07:37:00Z"/>
          <w:rFonts w:ascii="Courier New" w:hAnsi="Courier New" w:cs="Courier New"/>
          <w:rPrChange w:id="157" w:author="Eric Haas" w:date="2016-07-12T07:38:00Z">
            <w:rPr>
              <w:ins w:id="158" w:author="Eric Haas" w:date="2016-07-12T07:37:00Z"/>
            </w:rPr>
          </w:rPrChange>
        </w:rPr>
        <w:pPrChange w:id="159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60" w:author="Eric Haas" w:date="2016-07-12T07:37:00Z"/>
          <w:rFonts w:ascii="Courier New" w:hAnsi="Courier New" w:cs="Courier New"/>
          <w:rPrChange w:id="161" w:author="Eric Haas" w:date="2016-07-12T07:38:00Z">
            <w:rPr>
              <w:ins w:id="162" w:author="Eric Haas" w:date="2016-07-12T07:37:00Z"/>
            </w:rPr>
          </w:rPrChange>
        </w:rPr>
        <w:pPrChange w:id="163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64" w:author="Eric Haas" w:date="2016-07-12T07:37:00Z">
        <w:r w:rsidRPr="00E7074F">
          <w:rPr>
            <w:rFonts w:ascii="Courier New" w:hAnsi="Courier New" w:cs="Courier New"/>
            <w:rPrChange w:id="165" w:author="Eric Haas" w:date="2016-07-12T07:38:00Z">
              <w:rPr/>
            </w:rPrChange>
          </w:rPr>
          <w:t>* [Example]()</w:t>
        </w:r>
      </w:ins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66" w:author="Eric Haas" w:date="2016-07-12T07:37:00Z"/>
          <w:rFonts w:ascii="Courier New" w:hAnsi="Courier New" w:cs="Courier New"/>
          <w:rPrChange w:id="167" w:author="Eric Haas" w:date="2016-07-12T07:38:00Z">
            <w:rPr>
              <w:ins w:id="168" w:author="Eric Haas" w:date="2016-07-12T07:37:00Z"/>
            </w:rPr>
          </w:rPrChange>
        </w:rPr>
        <w:pPrChange w:id="169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03289" w:rsidRPr="00E7074F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70" w:author="Eric Haas" w:date="2016-07-12T07:37:00Z"/>
          <w:rFonts w:ascii="Courier New" w:hAnsi="Courier New" w:cs="Courier New"/>
          <w:rPrChange w:id="171" w:author="Eric Haas" w:date="2016-07-12T07:38:00Z">
            <w:rPr>
              <w:ins w:id="172" w:author="Eric Haas" w:date="2016-07-12T07:37:00Z"/>
            </w:rPr>
          </w:rPrChange>
        </w:rPr>
        <w:pPrChange w:id="173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74" w:author="Eric Haas" w:date="2016-07-12T07:37:00Z">
        <w:r w:rsidRPr="00E7074F">
          <w:rPr>
            <w:rFonts w:ascii="Courier New" w:hAnsi="Courier New" w:cs="Courier New"/>
            <w:rPrChange w:id="175" w:author="Eric Haas" w:date="2016-07-12T07:38:00Z">
              <w:rPr/>
            </w:rPrChange>
          </w:rPr>
          <w:t xml:space="preserve"> </w:t>
        </w:r>
      </w:ins>
    </w:p>
    <w:p w:rsidR="00503289" w:rsidRDefault="00503289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76" w:author="Eric Haas" w:date="2016-07-12T11:43:00Z"/>
          <w:rFonts w:ascii="Courier New" w:hAnsi="Courier New" w:cs="Courier New"/>
        </w:rPr>
        <w:pPrChange w:id="177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78" w:author="Eric Haas" w:date="2016-07-12T07:37:00Z">
        <w:r w:rsidRPr="00E7074F">
          <w:rPr>
            <w:rFonts w:ascii="Courier New" w:hAnsi="Courier New" w:cs="Courier New"/>
            <w:rPrChange w:id="179" w:author="Eric Haas" w:date="2016-07-12T07:38:00Z">
              <w:rPr/>
            </w:rPrChange>
          </w:rPr>
          <w:t>##### Terminology</w:t>
        </w:r>
      </w:ins>
    </w:p>
    <w:p w:rsidR="00482CF2" w:rsidRPr="00E7074F" w:rsidRDefault="00482CF2" w:rsidP="00E70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80" w:author="Eric Haas" w:date="2016-07-12T07:34:00Z"/>
          <w:rFonts w:ascii="Courier New" w:hAnsi="Courier New" w:cs="Courier New"/>
          <w:rPrChange w:id="181" w:author="Eric Haas" w:date="2016-07-12T07:38:00Z">
            <w:rPr>
              <w:ins w:id="182" w:author="Eric Haas" w:date="2016-07-12T07:34:00Z"/>
            </w:rPr>
          </w:rPrChange>
        </w:rPr>
        <w:pPrChange w:id="183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A701C6" w:rsidRDefault="00A701C6" w:rsidP="00503289">
      <w:pPr>
        <w:pStyle w:val="ListParagraph"/>
        <w:numPr>
          <w:ilvl w:val="1"/>
          <w:numId w:val="2"/>
        </w:numPr>
        <w:rPr>
          <w:ins w:id="184" w:author="Eric Haas" w:date="2016-07-12T07:46:00Z"/>
        </w:rPr>
      </w:pPr>
      <w:ins w:id="185" w:author="Eric Haas" w:date="2016-07-12T07:46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 </w:t>
        </w:r>
      </w:ins>
    </w:p>
    <w:p w:rsidR="00A701C6" w:rsidRDefault="00A701C6" w:rsidP="00A701C6">
      <w:pPr>
        <w:pStyle w:val="ListParagraph"/>
        <w:numPr>
          <w:ilvl w:val="2"/>
          <w:numId w:val="2"/>
        </w:numPr>
        <w:rPr>
          <w:ins w:id="186" w:author="Eric Haas" w:date="2016-07-12T07:46:00Z"/>
        </w:rPr>
        <w:pPrChange w:id="187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88" w:author="Eric Haas" w:date="2016-07-12T07:46:00Z">
        <w:r>
          <w:t xml:space="preserve">using  </w:t>
        </w:r>
        <w:proofErr w:type="spellStart"/>
        <w:r>
          <w:t>Pandoc</w:t>
        </w:r>
        <w:proofErr w:type="spellEnd"/>
        <w:r>
          <w:t>(</w:t>
        </w:r>
        <w:r w:rsidRPr="00A701C6">
          <w:t>http://pandoc.org/try/</w:t>
        </w:r>
        <w:r>
          <w:t xml:space="preserve">) to convert from Wikimedia to </w:t>
        </w:r>
        <w:proofErr w:type="spellStart"/>
        <w:r>
          <w:t>Git</w:t>
        </w:r>
        <w:proofErr w:type="spellEnd"/>
        <w:r>
          <w:t xml:space="preserve"> markdown</w:t>
        </w:r>
      </w:ins>
    </w:p>
    <w:p w:rsidR="00503289" w:rsidRDefault="00E7074F" w:rsidP="00503289">
      <w:pPr>
        <w:pStyle w:val="ListParagraph"/>
        <w:numPr>
          <w:ilvl w:val="1"/>
          <w:numId w:val="2"/>
        </w:numPr>
        <w:rPr>
          <w:ins w:id="189" w:author="Eric Haas" w:date="2016-07-12T07:33:00Z"/>
        </w:rPr>
      </w:pPr>
      <w:ins w:id="190" w:author="Eric Haas" w:date="2016-07-12T07:38:00Z">
        <w:r>
          <w:t>Note for Jekyll need spaces after text for lists etc.</w:t>
        </w:r>
      </w:ins>
    </w:p>
    <w:p w:rsidR="00503289" w:rsidRPr="00E7074F" w:rsidRDefault="00E7074F" w:rsidP="00503289">
      <w:pPr>
        <w:pStyle w:val="ListParagraph"/>
        <w:numPr>
          <w:ilvl w:val="1"/>
          <w:numId w:val="2"/>
        </w:numPr>
        <w:rPr>
          <w:ins w:id="191" w:author="Eric Haas" w:date="2016-07-12T07:32:00Z"/>
          <w:i/>
          <w:rPrChange w:id="192" w:author="Eric Haas" w:date="2016-07-12T07:39:00Z">
            <w:rPr>
              <w:ins w:id="193" w:author="Eric Haas" w:date="2016-07-12T07:32:00Z"/>
              <w:rFonts w:ascii="Calibri" w:eastAsia="Times New Roman" w:hAnsi="Calibri" w:cs="Times New Roman"/>
              <w:color w:val="000000"/>
            </w:rPr>
          </w:rPrChange>
        </w:rPr>
        <w:pPrChange w:id="194" w:author="Eric Haas" w:date="2016-07-12T07:32:00Z">
          <w:pPr/>
        </w:pPrChange>
      </w:pPr>
      <w:ins w:id="195" w:author="Eric Haas" w:date="2016-07-12T07:39:00Z">
        <w:r>
          <w:rPr>
            <w:i/>
          </w:rPr>
          <w:t>Example : _include/</w:t>
        </w:r>
        <w:r w:rsidRPr="00503289">
          <w:rPr>
            <w:rFonts w:ascii="Calibri" w:eastAsia="Times New Roman" w:hAnsi="Calibri" w:cs="Times New Roman"/>
            <w:color w:val="000000"/>
          </w:rPr>
          <w:t>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</w:ins>
    </w:p>
    <w:p w:rsidR="00503289" w:rsidRDefault="00E7074F" w:rsidP="00503289">
      <w:pPr>
        <w:pStyle w:val="ListParagraph"/>
        <w:numPr>
          <w:ilvl w:val="1"/>
          <w:numId w:val="2"/>
        </w:numPr>
        <w:rPr>
          <w:ins w:id="196" w:author="Eric Haas" w:date="2016-07-12T07:40:00Z"/>
        </w:rPr>
        <w:pPrChange w:id="197" w:author="Eric Haas" w:date="2016-07-12T07:30:00Z">
          <w:pPr>
            <w:pStyle w:val="ListParagraph"/>
            <w:numPr>
              <w:numId w:val="2"/>
            </w:numPr>
            <w:ind w:hanging="360"/>
          </w:pPr>
        </w:pPrChange>
      </w:pPr>
      <w:ins w:id="198" w:author="Eric Haas" w:date="2016-07-12T07:40:00Z">
        <w:r>
          <w:t xml:space="preserve">Decisions </w:t>
        </w:r>
      </w:ins>
    </w:p>
    <w:p w:rsidR="00E7074F" w:rsidRDefault="00E7074F" w:rsidP="00E7074F">
      <w:pPr>
        <w:pStyle w:val="ListParagraph"/>
        <w:numPr>
          <w:ilvl w:val="2"/>
          <w:numId w:val="2"/>
        </w:numPr>
        <w:rPr>
          <w:ins w:id="199" w:author="Eric Haas" w:date="2016-07-12T07:40:00Z"/>
        </w:rPr>
        <w:pPrChange w:id="200" w:author="Eric Haas" w:date="2016-07-12T07:40:00Z">
          <w:pPr>
            <w:pStyle w:val="ListParagraph"/>
            <w:numPr>
              <w:numId w:val="2"/>
            </w:numPr>
            <w:ind w:hanging="360"/>
          </w:pPr>
        </w:pPrChange>
      </w:pPr>
      <w:ins w:id="201" w:author="Eric Haas" w:date="2016-07-12T07:40:00Z">
        <w:r>
          <w:t>Search?</w:t>
        </w:r>
      </w:ins>
    </w:p>
    <w:p w:rsidR="00E7074F" w:rsidRDefault="00E7074F" w:rsidP="00E7074F">
      <w:pPr>
        <w:pStyle w:val="ListParagraph"/>
        <w:numPr>
          <w:ilvl w:val="2"/>
          <w:numId w:val="2"/>
        </w:numPr>
        <w:rPr>
          <w:ins w:id="202" w:author="Eric Haas" w:date="2016-07-12T07:31:00Z"/>
        </w:rPr>
        <w:pPrChange w:id="203" w:author="Eric Haas" w:date="2016-07-12T07:40:00Z">
          <w:pPr>
            <w:pStyle w:val="ListParagraph"/>
            <w:numPr>
              <w:numId w:val="2"/>
            </w:numPr>
            <w:ind w:hanging="360"/>
          </w:pPr>
        </w:pPrChange>
      </w:pPr>
      <w:ins w:id="204" w:author="Eric Haas" w:date="2016-07-12T07:40:00Z">
        <w:r>
          <w:t xml:space="preserve">Go on separate page or </w:t>
        </w:r>
        <w:proofErr w:type="spellStart"/>
        <w:r>
          <w:t>inline</w:t>
        </w:r>
        <w:proofErr w:type="spellEnd"/>
        <w:r>
          <w:t xml:space="preserve"> with definitions</w:t>
        </w:r>
      </w:ins>
    </w:p>
    <w:p w:rsidR="00503289" w:rsidRDefault="00503289" w:rsidP="00503289">
      <w:pPr>
        <w:pStyle w:val="ListParagraph"/>
        <w:ind w:left="1440"/>
        <w:rPr>
          <w:ins w:id="205" w:author="Eric Haas" w:date="2016-07-12T07:29:00Z"/>
        </w:rPr>
        <w:pPrChange w:id="206" w:author="Eric Haas" w:date="2016-07-12T07:30:00Z">
          <w:pPr>
            <w:pStyle w:val="ListParagraph"/>
            <w:numPr>
              <w:numId w:val="2"/>
            </w:numPr>
            <w:ind w:hanging="360"/>
          </w:pPr>
        </w:pPrChange>
      </w:pPr>
    </w:p>
    <w:p w:rsidR="00503289" w:rsidRDefault="00503289" w:rsidP="00503289">
      <w:pPr>
        <w:pStyle w:val="ListParagraph"/>
        <w:numPr>
          <w:ilvl w:val="0"/>
          <w:numId w:val="2"/>
        </w:numPr>
        <w:rPr>
          <w:ins w:id="207" w:author="Eric Haas" w:date="2016-07-12T07:28:00Z"/>
        </w:rPr>
      </w:pPr>
      <w:ins w:id="208" w:author="Eric Haas" w:date="2016-07-12T07:29:00Z">
        <w:r>
          <w:t>Create formal summary file</w:t>
        </w:r>
      </w:ins>
    </w:p>
    <w:p w:rsidR="00E7074F" w:rsidRPr="00503289" w:rsidRDefault="00E7074F" w:rsidP="00E7074F">
      <w:pPr>
        <w:pStyle w:val="ListParagraph"/>
        <w:numPr>
          <w:ilvl w:val="1"/>
          <w:numId w:val="2"/>
        </w:numPr>
        <w:rPr>
          <w:ins w:id="209" w:author="Eric Haas" w:date="2016-07-12T07:41:00Z"/>
        </w:rPr>
      </w:pPr>
      <w:ins w:id="210" w:author="Eric Haas" w:date="2016-07-12T07:41:00Z">
        <w:r>
          <w:t>Save as _include/</w:t>
        </w:r>
        <w:proofErr w:type="spellStart"/>
        <w:r>
          <w:t>daf</w:t>
        </w:r>
        <w:proofErr w:type="spellEnd"/>
        <w:r>
          <w:t>-core-[</w:t>
        </w:r>
        <w:r w:rsidRPr="00503289">
          <w:rPr>
            <w:rFonts w:ascii="Calibri" w:eastAsia="Times New Roman" w:hAnsi="Calibri" w:cs="Times New Roman"/>
            <w:color w:val="000000"/>
          </w:rPr>
          <w:t>profile]</w:t>
        </w:r>
        <w:r>
          <w:rPr>
            <w:rFonts w:ascii="Calibri" w:eastAsia="Times New Roman" w:hAnsi="Calibri" w:cs="Times New Roman"/>
            <w:color w:val="000000"/>
          </w:rPr>
          <w:t>-</w:t>
        </w:r>
        <w:proofErr w:type="spellStart"/>
        <w:r>
          <w:rPr>
            <w:rFonts w:ascii="Calibri" w:eastAsia="Times New Roman" w:hAnsi="Calibri" w:cs="Times New Roman"/>
            <w:color w:val="000000"/>
          </w:rPr>
          <w:t>summary</w:t>
        </w:r>
        <w:r w:rsidRPr="00503289">
          <w:rPr>
            <w:rFonts w:ascii="Calibri" w:eastAsia="Times New Roman" w:hAnsi="Calibri" w:cs="Times New Roman"/>
            <w:color w:val="000000"/>
          </w:rPr>
          <w:t>.md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Pr="00503289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</w:t>
        </w:r>
        <w:r w:rsidRPr="00503289">
          <w:rPr>
            <w:rFonts w:ascii="Calibri" w:eastAsia="Times New Roman" w:hAnsi="Calibri" w:cs="Times New Roman"/>
            <w:color w:val="000000"/>
          </w:rPr>
          <w:t>daf-core-allergyintolerance</w:t>
        </w:r>
        <w:r>
          <w:rPr>
            <w:rFonts w:ascii="Calibri" w:eastAsia="Times New Roman" w:hAnsi="Calibri" w:cs="Times New Roman"/>
            <w:color w:val="000000"/>
          </w:rPr>
          <w:t>-summary</w:t>
        </w:r>
        <w:r>
          <w:rPr>
            <w:rFonts w:ascii="Calibri" w:eastAsia="Times New Roman" w:hAnsi="Calibri" w:cs="Times New Roman"/>
            <w:color w:val="000000"/>
          </w:rPr>
          <w:t>.md</w:t>
        </w:r>
        <w:r w:rsidRPr="00503289">
          <w:rPr>
            <w:rFonts w:ascii="Calibri" w:eastAsia="Times New Roman" w:hAnsi="Calibri" w:cs="Times New Roman"/>
            <w:color w:val="000000"/>
          </w:rPr>
          <w:t>)</w:t>
        </w:r>
      </w:ins>
    </w:p>
    <w:p w:rsidR="00E7074F" w:rsidRDefault="00E7074F" w:rsidP="00E7074F">
      <w:pPr>
        <w:pStyle w:val="ListParagraph"/>
        <w:numPr>
          <w:ilvl w:val="1"/>
          <w:numId w:val="2"/>
        </w:numPr>
        <w:rPr>
          <w:ins w:id="211" w:author="Eric Haas" w:date="2016-07-12T07:41:00Z"/>
        </w:rPr>
      </w:pPr>
      <w:ins w:id="212" w:author="Eric Haas" w:date="2016-07-12T07:41:00Z">
        <w:r>
          <w:t xml:space="preserve">This </w:t>
        </w:r>
        <w:r>
          <w:t>replace</w:t>
        </w:r>
        <w:r>
          <w:t>s the build generated one.</w:t>
        </w:r>
      </w:ins>
    </w:p>
    <w:p w:rsidR="00A701C6" w:rsidRDefault="00E7074F" w:rsidP="00E7074F">
      <w:pPr>
        <w:pStyle w:val="ListParagraph"/>
        <w:numPr>
          <w:ilvl w:val="1"/>
          <w:numId w:val="2"/>
        </w:numPr>
        <w:rPr>
          <w:ins w:id="213" w:author="Eric Haas" w:date="2016-07-12T07:46:00Z"/>
        </w:rPr>
      </w:pPr>
      <w:ins w:id="214" w:author="Eric Haas" w:date="2016-07-12T07:41:00Z">
        <w:r>
          <w:t xml:space="preserve">Markdown </w:t>
        </w:r>
      </w:ins>
      <w:ins w:id="215" w:author="Eric Haas" w:date="2016-07-12T07:43:00Z">
        <w:r w:rsidR="00A701C6">
          <w:t>example</w:t>
        </w:r>
      </w:ins>
    </w:p>
    <w:p w:rsidR="00A701C6" w:rsidRDefault="00A701C6" w:rsidP="00A701C6">
      <w:pPr>
        <w:pStyle w:val="ListParagraph"/>
        <w:numPr>
          <w:ilvl w:val="2"/>
          <w:numId w:val="2"/>
        </w:numPr>
        <w:rPr>
          <w:ins w:id="216" w:author="Eric Haas" w:date="2016-07-12T07:46:00Z"/>
        </w:rPr>
        <w:pPrChange w:id="217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18" w:author="Eric Haas" w:date="2016-07-12T07:43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</w:t>
        </w:r>
      </w:ins>
      <w:ins w:id="219" w:author="Eric Haas" w:date="2016-07-12T07:44:00Z">
        <w:r>
          <w:t xml:space="preserve"> </w:t>
        </w:r>
      </w:ins>
    </w:p>
    <w:p w:rsidR="00E7074F" w:rsidRDefault="00A701C6" w:rsidP="00A701C6">
      <w:pPr>
        <w:pStyle w:val="ListParagraph"/>
        <w:numPr>
          <w:ilvl w:val="2"/>
          <w:numId w:val="2"/>
        </w:numPr>
        <w:rPr>
          <w:ins w:id="220" w:author="Eric Haas" w:date="2016-07-12T07:48:00Z"/>
        </w:rPr>
        <w:pPrChange w:id="221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22" w:author="Eric Haas" w:date="2016-07-12T07:44:00Z">
        <w:r>
          <w:t>using</w:t>
        </w:r>
      </w:ins>
      <w:ins w:id="223" w:author="Eric Haas" w:date="2016-07-12T07:45:00Z">
        <w:r>
          <w:t xml:space="preserve"> </w:t>
        </w:r>
      </w:ins>
      <w:ins w:id="224" w:author="Eric Haas" w:date="2016-07-12T07:44:00Z">
        <w:r>
          <w:t xml:space="preserve"> </w:t>
        </w:r>
        <w:proofErr w:type="spellStart"/>
        <w:r>
          <w:t>Pandoc</w:t>
        </w:r>
      </w:ins>
      <w:proofErr w:type="spellEnd"/>
      <w:ins w:id="225" w:author="Eric Haas" w:date="2016-07-12T07:45:00Z">
        <w:r>
          <w:t>(</w:t>
        </w:r>
        <w:r w:rsidRPr="00A701C6">
          <w:t>http://pandoc.org/try/</w:t>
        </w:r>
        <w:r>
          <w:t>)</w:t>
        </w:r>
      </w:ins>
      <w:ins w:id="226" w:author="Eric Haas" w:date="2016-07-12T07:44:00Z">
        <w:r>
          <w:t xml:space="preserve"> to convert</w:t>
        </w:r>
      </w:ins>
      <w:ins w:id="227" w:author="Eric Haas" w:date="2016-07-12T07:45:00Z">
        <w:r>
          <w:t xml:space="preserve"> from Wikimedia to </w:t>
        </w:r>
        <w:proofErr w:type="spellStart"/>
        <w:r>
          <w:t>Git</w:t>
        </w:r>
        <w:proofErr w:type="spellEnd"/>
        <w:r>
          <w:t xml:space="preserve"> markdown</w:t>
        </w:r>
      </w:ins>
      <w:ins w:id="228" w:author="Eric Haas" w:date="2016-07-12T07:43:00Z">
        <w:r>
          <w:t xml:space="preserve"> </w:t>
        </w:r>
      </w:ins>
    </w:p>
    <w:p w:rsidR="00160902" w:rsidRPr="00160902" w:rsidRDefault="00160902" w:rsidP="00160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29" w:author="Eric Haas" w:date="2016-07-12T07:48:00Z"/>
          <w:rFonts w:ascii="Courier New" w:hAnsi="Courier New" w:cs="Courier New"/>
          <w:rPrChange w:id="230" w:author="Eric Haas" w:date="2016-07-12T07:48:00Z">
            <w:rPr>
              <w:ins w:id="231" w:author="Eric Haas" w:date="2016-07-12T07:48:00Z"/>
            </w:rPr>
          </w:rPrChange>
        </w:rPr>
        <w:pPrChange w:id="232" w:author="Eric Haas" w:date="2016-07-12T07:48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233" w:author="Eric Haas" w:date="2016-07-12T07:48:00Z">
        <w:r w:rsidRPr="00160902">
          <w:rPr>
            <w:rFonts w:ascii="Courier New" w:hAnsi="Courier New" w:cs="Courier New"/>
            <w:rPrChange w:id="234" w:author="Eric Haas" w:date="2016-07-12T07:48:00Z">
              <w:rPr/>
            </w:rPrChange>
          </w:rPr>
          <w:t xml:space="preserve">#### Complete Summary of the Mandatory Requirements </w:t>
        </w:r>
      </w:ins>
    </w:p>
    <w:p w:rsidR="00160902" w:rsidRPr="00160902" w:rsidRDefault="00160902" w:rsidP="00160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35" w:author="Eric Haas" w:date="2016-07-12T07:48:00Z"/>
          <w:rFonts w:ascii="Courier New" w:hAnsi="Courier New" w:cs="Courier New"/>
          <w:rPrChange w:id="236" w:author="Eric Haas" w:date="2016-07-12T07:48:00Z">
            <w:rPr>
              <w:ins w:id="237" w:author="Eric Haas" w:date="2016-07-12T07:48:00Z"/>
            </w:rPr>
          </w:rPrChange>
        </w:rPr>
        <w:pPrChange w:id="238" w:author="Eric Haas" w:date="2016-07-12T07:48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</w:p>
    <w:p w:rsidR="00160902" w:rsidRPr="00160902" w:rsidRDefault="00160902" w:rsidP="00160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39" w:author="Eric Haas" w:date="2016-07-12T07:48:00Z"/>
          <w:rFonts w:ascii="Courier New" w:hAnsi="Courier New" w:cs="Courier New"/>
          <w:rPrChange w:id="240" w:author="Eric Haas" w:date="2016-07-12T07:48:00Z">
            <w:rPr>
              <w:ins w:id="241" w:author="Eric Haas" w:date="2016-07-12T07:48:00Z"/>
            </w:rPr>
          </w:rPrChange>
        </w:rPr>
        <w:pPrChange w:id="242" w:author="Eric Haas" w:date="2016-07-12T07:48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243" w:author="Eric Haas" w:date="2016-07-12T07:48:00Z">
        <w:r w:rsidRPr="00160902">
          <w:rPr>
            <w:rFonts w:ascii="Courier New" w:hAnsi="Courier New" w:cs="Courier New"/>
            <w:rPrChange w:id="244" w:author="Eric Haas" w:date="2016-07-12T07:48:00Z">
              <w:rPr/>
            </w:rPrChange>
          </w:rPr>
          <w:t>1.  One Identification of a substance, or a class of substances, that is considered to be responsible for the adverse reaction risk in **</w:t>
        </w:r>
        <w:proofErr w:type="spellStart"/>
        <w:r w:rsidRPr="00160902">
          <w:rPr>
            <w:rFonts w:ascii="Courier New" w:hAnsi="Courier New" w:cs="Courier New"/>
            <w:rPrChange w:id="245" w:author="Eric Haas" w:date="2016-07-12T07:48:00Z">
              <w:rPr/>
            </w:rPrChange>
          </w:rPr>
          <w:t>AllergyIntolerance.substance</w:t>
        </w:r>
        <w:proofErr w:type="spellEnd"/>
        <w:r w:rsidRPr="00160902">
          <w:rPr>
            <w:rFonts w:ascii="Courier New" w:hAnsi="Courier New" w:cs="Courier New"/>
            <w:rPrChange w:id="246" w:author="Eric Haas" w:date="2016-07-12T07:48:00Z">
              <w:rPr/>
            </w:rPrChange>
          </w:rPr>
          <w:t>**</w:t>
        </w:r>
      </w:ins>
    </w:p>
    <w:p w:rsidR="00160902" w:rsidRPr="00160902" w:rsidRDefault="00160902" w:rsidP="00160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47" w:author="Eric Haas" w:date="2016-07-12T07:48:00Z"/>
          <w:rFonts w:ascii="Courier New" w:hAnsi="Courier New" w:cs="Courier New"/>
          <w:rPrChange w:id="248" w:author="Eric Haas" w:date="2016-07-12T07:48:00Z">
            <w:rPr>
              <w:ins w:id="249" w:author="Eric Haas" w:date="2016-07-12T07:48:00Z"/>
            </w:rPr>
          </w:rPrChange>
        </w:rPr>
        <w:pPrChange w:id="250" w:author="Eric Haas" w:date="2016-07-12T07:48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251" w:author="Eric Haas" w:date="2016-07-12T07:48:00Z">
        <w:r w:rsidRPr="00160902">
          <w:rPr>
            <w:rFonts w:ascii="Courier New" w:hAnsi="Courier New" w:cs="Courier New"/>
            <w:rPrChange w:id="252" w:author="Eric Haas" w:date="2016-07-12T07:48:00Z">
              <w:rPr/>
            </w:rPrChange>
          </w:rPr>
          <w:t xml:space="preserve">        -   </w:t>
        </w:r>
        <w:proofErr w:type="spellStart"/>
        <w:r w:rsidRPr="00160902">
          <w:rPr>
            <w:rFonts w:ascii="Courier New" w:hAnsi="Courier New" w:cs="Courier New"/>
            <w:rPrChange w:id="253" w:author="Eric Haas" w:date="2016-07-12T07:48:00Z">
              <w:rPr/>
            </w:rPrChange>
          </w:rPr>
          <w:t>AllergyIntolerance.substance</w:t>
        </w:r>
        <w:proofErr w:type="spellEnd"/>
        <w:r w:rsidRPr="00160902">
          <w:rPr>
            <w:rFonts w:ascii="Courier New" w:hAnsi="Courier New" w:cs="Courier New"/>
            <w:rPrChange w:id="254" w:author="Eric Haas" w:date="2016-07-12T07:48:00Z">
              <w:rPr/>
            </w:rPrChange>
          </w:rPr>
          <w:t xml:space="preserve"> with an [ extensible] binding to a Value set (Code set) consisting of:</w:t>
        </w:r>
      </w:ins>
    </w:p>
    <w:p w:rsidR="00160902" w:rsidRPr="00160902" w:rsidRDefault="00160902" w:rsidP="00160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55" w:author="Eric Haas" w:date="2016-07-12T07:48:00Z"/>
          <w:rFonts w:ascii="Courier New" w:hAnsi="Courier New" w:cs="Courier New"/>
          <w:rPrChange w:id="256" w:author="Eric Haas" w:date="2016-07-12T07:48:00Z">
            <w:rPr>
              <w:ins w:id="257" w:author="Eric Haas" w:date="2016-07-12T07:48:00Z"/>
            </w:rPr>
          </w:rPrChange>
        </w:rPr>
        <w:pPrChange w:id="258" w:author="Eric Haas" w:date="2016-07-12T07:48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259" w:author="Eric Haas" w:date="2016-07-12T07:48:00Z">
        <w:r w:rsidRPr="00160902">
          <w:rPr>
            <w:rFonts w:ascii="Courier New" w:hAnsi="Courier New" w:cs="Courier New"/>
            <w:rPrChange w:id="260" w:author="Eric Haas" w:date="2016-07-12T07:48:00Z">
              <w:rPr/>
            </w:rPrChange>
          </w:rPr>
          <w:t xml:space="preserve">        -   </w:t>
        </w:r>
        <w:proofErr w:type="spellStart"/>
        <w:r w:rsidRPr="00160902">
          <w:rPr>
            <w:rFonts w:ascii="Courier New" w:hAnsi="Courier New" w:cs="Courier New"/>
            <w:rPrChange w:id="261" w:author="Eric Haas" w:date="2016-07-12T07:48:00Z">
              <w:rPr/>
            </w:rPrChange>
          </w:rPr>
          <w:t>NDF</w:t>
        </w:r>
        <w:proofErr w:type="spellEnd"/>
        <w:r w:rsidRPr="00160902">
          <w:rPr>
            <w:rFonts w:ascii="Courier New" w:hAnsi="Courier New" w:cs="Courier New"/>
            <w:rPrChange w:id="262" w:author="Eric Haas" w:date="2016-07-12T07:48:00Z">
              <w:rPr/>
            </w:rPrChange>
          </w:rPr>
          <w:t>-RT codes for drug class allergies</w:t>
        </w:r>
      </w:ins>
    </w:p>
    <w:p w:rsidR="00160902" w:rsidRPr="00160902" w:rsidRDefault="00160902" w:rsidP="00160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63" w:author="Eric Haas" w:date="2016-07-12T07:48:00Z"/>
          <w:rFonts w:ascii="Courier New" w:hAnsi="Courier New" w:cs="Courier New"/>
          <w:rPrChange w:id="264" w:author="Eric Haas" w:date="2016-07-12T07:48:00Z">
            <w:rPr>
              <w:ins w:id="265" w:author="Eric Haas" w:date="2016-07-12T07:48:00Z"/>
            </w:rPr>
          </w:rPrChange>
        </w:rPr>
        <w:pPrChange w:id="266" w:author="Eric Haas" w:date="2016-07-12T07:48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267" w:author="Eric Haas" w:date="2016-07-12T07:48:00Z">
        <w:r w:rsidRPr="00160902">
          <w:rPr>
            <w:rFonts w:ascii="Courier New" w:hAnsi="Courier New" w:cs="Courier New"/>
            <w:rPrChange w:id="268" w:author="Eric Haas" w:date="2016-07-12T07:48:00Z">
              <w:rPr/>
            </w:rPrChange>
          </w:rPr>
          <w:t xml:space="preserve">        -   </w:t>
        </w:r>
        <w:proofErr w:type="spellStart"/>
        <w:r w:rsidRPr="00160902">
          <w:rPr>
            <w:rFonts w:ascii="Courier New" w:hAnsi="Courier New" w:cs="Courier New"/>
            <w:rPrChange w:id="269" w:author="Eric Haas" w:date="2016-07-12T07:48:00Z">
              <w:rPr/>
            </w:rPrChange>
          </w:rPr>
          <w:t>RxNorm</w:t>
        </w:r>
        <w:proofErr w:type="spellEnd"/>
        <w:r w:rsidRPr="00160902">
          <w:rPr>
            <w:rFonts w:ascii="Courier New" w:hAnsi="Courier New" w:cs="Courier New"/>
            <w:rPrChange w:id="270" w:author="Eric Haas" w:date="2016-07-12T07:48:00Z">
              <w:rPr/>
            </w:rPrChange>
          </w:rPr>
          <w:t xml:space="preserve"> codes limited to term types (TTY) , 'BN' Brand Name, 'IN' ingredient, 'MIN' multiple ingredient, and 'PIN' precise ingredient for drug ingredient allergies</w:t>
        </w:r>
      </w:ins>
    </w:p>
    <w:p w:rsidR="00160902" w:rsidRPr="00160902" w:rsidRDefault="00160902" w:rsidP="00160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71" w:author="Eric Haas" w:date="2016-07-12T07:48:00Z"/>
          <w:rFonts w:ascii="Courier New" w:hAnsi="Courier New" w:cs="Courier New"/>
          <w:rPrChange w:id="272" w:author="Eric Haas" w:date="2016-07-12T07:48:00Z">
            <w:rPr>
              <w:ins w:id="273" w:author="Eric Haas" w:date="2016-07-12T07:48:00Z"/>
            </w:rPr>
          </w:rPrChange>
        </w:rPr>
        <w:pPrChange w:id="274" w:author="Eric Haas" w:date="2016-07-12T07:48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275" w:author="Eric Haas" w:date="2016-07-12T07:48:00Z">
        <w:r w:rsidRPr="00160902">
          <w:rPr>
            <w:rFonts w:ascii="Courier New" w:hAnsi="Courier New" w:cs="Courier New"/>
            <w:rPrChange w:id="276" w:author="Eric Haas" w:date="2016-07-12T07:48:00Z">
              <w:rPr/>
            </w:rPrChange>
          </w:rPr>
          <w:t xml:space="preserve">        -   SNOMED CT if no other </w:t>
        </w:r>
        <w:proofErr w:type="gramStart"/>
        <w:r w:rsidRPr="00160902">
          <w:rPr>
            <w:rFonts w:ascii="Courier New" w:hAnsi="Courier New" w:cs="Courier New"/>
            <w:rPrChange w:id="277" w:author="Eric Haas" w:date="2016-07-12T07:48:00Z">
              <w:rPr/>
            </w:rPrChange>
          </w:rPr>
          <w:t>code from above code systems are</w:t>
        </w:r>
        <w:proofErr w:type="gramEnd"/>
        <w:r w:rsidRPr="00160902">
          <w:rPr>
            <w:rFonts w:ascii="Courier New" w:hAnsi="Courier New" w:cs="Courier New"/>
            <w:rPrChange w:id="278" w:author="Eric Haas" w:date="2016-07-12T07:48:00Z">
              <w:rPr/>
            </w:rPrChange>
          </w:rPr>
          <w:t xml:space="preserve"> available.</w:t>
        </w:r>
      </w:ins>
    </w:p>
    <w:p w:rsidR="00160902" w:rsidRPr="00160902" w:rsidRDefault="00160902" w:rsidP="00160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79" w:author="Eric Haas" w:date="2016-07-12T07:48:00Z"/>
          <w:rFonts w:ascii="Courier New" w:hAnsi="Courier New" w:cs="Courier New"/>
          <w:rPrChange w:id="280" w:author="Eric Haas" w:date="2016-07-12T07:48:00Z">
            <w:rPr>
              <w:ins w:id="281" w:author="Eric Haas" w:date="2016-07-12T07:48:00Z"/>
            </w:rPr>
          </w:rPrChange>
        </w:rPr>
        <w:pPrChange w:id="282" w:author="Eric Haas" w:date="2016-07-12T07:48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</w:p>
    <w:p w:rsidR="00160902" w:rsidRPr="00160902" w:rsidRDefault="00160902" w:rsidP="00160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83" w:author="Eric Haas" w:date="2016-07-12T07:48:00Z"/>
          <w:rFonts w:ascii="Courier New" w:hAnsi="Courier New" w:cs="Courier New"/>
          <w:rPrChange w:id="284" w:author="Eric Haas" w:date="2016-07-12T07:48:00Z">
            <w:rPr>
              <w:ins w:id="285" w:author="Eric Haas" w:date="2016-07-12T07:48:00Z"/>
            </w:rPr>
          </w:rPrChange>
        </w:rPr>
        <w:pPrChange w:id="286" w:author="Eric Haas" w:date="2016-07-12T07:48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287" w:author="Eric Haas" w:date="2016-07-12T07:48:00Z">
        <w:r w:rsidRPr="00160902">
          <w:rPr>
            <w:rFonts w:ascii="Courier New" w:hAnsi="Courier New" w:cs="Courier New"/>
            <w:rPrChange w:id="288" w:author="Eric Haas" w:date="2016-07-12T07:48:00Z">
              <w:rPr/>
            </w:rPrChange>
          </w:rPr>
          <w:t>2.  One patient reference in **</w:t>
        </w:r>
        <w:proofErr w:type="spellStart"/>
        <w:r w:rsidRPr="00160902">
          <w:rPr>
            <w:rFonts w:ascii="Courier New" w:hAnsi="Courier New" w:cs="Courier New"/>
            <w:rPrChange w:id="289" w:author="Eric Haas" w:date="2016-07-12T07:48:00Z">
              <w:rPr/>
            </w:rPrChange>
          </w:rPr>
          <w:t>AllergyIntolerance.patient</w:t>
        </w:r>
        <w:proofErr w:type="spellEnd"/>
        <w:r w:rsidRPr="00160902">
          <w:rPr>
            <w:rFonts w:ascii="Courier New" w:hAnsi="Courier New" w:cs="Courier New"/>
            <w:rPrChange w:id="290" w:author="Eric Haas" w:date="2016-07-12T07:48:00Z">
              <w:rPr/>
            </w:rPrChange>
          </w:rPr>
          <w:t>**</w:t>
        </w:r>
      </w:ins>
    </w:p>
    <w:p w:rsidR="00160902" w:rsidRPr="00160902" w:rsidRDefault="00160902" w:rsidP="00160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91" w:author="Eric Haas" w:date="2016-07-12T07:48:00Z"/>
          <w:rFonts w:ascii="Courier New" w:hAnsi="Courier New" w:cs="Courier New"/>
          <w:rPrChange w:id="292" w:author="Eric Haas" w:date="2016-07-12T07:48:00Z">
            <w:rPr>
              <w:ins w:id="293" w:author="Eric Haas" w:date="2016-07-12T07:48:00Z"/>
            </w:rPr>
          </w:rPrChange>
        </w:rPr>
        <w:pPrChange w:id="294" w:author="Eric Haas" w:date="2016-07-12T07:48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295" w:author="Eric Haas" w:date="2016-07-12T07:48:00Z">
        <w:r w:rsidRPr="00160902">
          <w:rPr>
            <w:rFonts w:ascii="Courier New" w:hAnsi="Courier New" w:cs="Courier New"/>
            <w:rPrChange w:id="296" w:author="Eric Haas" w:date="2016-07-12T07:48:00Z">
              <w:rPr/>
            </w:rPrChange>
          </w:rPr>
          <w:t>3.  One status in **</w:t>
        </w:r>
        <w:proofErr w:type="spellStart"/>
        <w:r w:rsidRPr="00160902">
          <w:rPr>
            <w:rFonts w:ascii="Courier New" w:hAnsi="Courier New" w:cs="Courier New"/>
            <w:rPrChange w:id="297" w:author="Eric Haas" w:date="2016-07-12T07:48:00Z">
              <w:rPr/>
            </w:rPrChange>
          </w:rPr>
          <w:t>AllergyIntolerance.status</w:t>
        </w:r>
        <w:proofErr w:type="spellEnd"/>
        <w:r w:rsidRPr="00160902">
          <w:rPr>
            <w:rFonts w:ascii="Courier New" w:hAnsi="Courier New" w:cs="Courier New"/>
            <w:rPrChange w:id="298" w:author="Eric Haas" w:date="2016-07-12T07:48:00Z">
              <w:rPr/>
            </w:rPrChange>
          </w:rPr>
          <w:t>**</w:t>
        </w:r>
      </w:ins>
    </w:p>
    <w:p w:rsidR="00160902" w:rsidRPr="00160902" w:rsidRDefault="00160902" w:rsidP="00160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99" w:author="Eric Haas" w:date="2016-07-12T07:48:00Z"/>
          <w:rFonts w:ascii="Courier New" w:hAnsi="Courier New" w:cs="Courier New"/>
          <w:rPrChange w:id="300" w:author="Eric Haas" w:date="2016-07-12T07:48:00Z">
            <w:rPr>
              <w:ins w:id="301" w:author="Eric Haas" w:date="2016-07-12T07:48:00Z"/>
            </w:rPr>
          </w:rPrChange>
        </w:rPr>
        <w:pPrChange w:id="302" w:author="Eric Haas" w:date="2016-07-12T07:48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303" w:author="Eric Haas" w:date="2016-07-12T07:48:00Z">
        <w:r w:rsidRPr="00160902">
          <w:rPr>
            <w:rFonts w:ascii="Courier New" w:hAnsi="Courier New" w:cs="Courier New"/>
            <w:rPrChange w:id="304" w:author="Eric Haas" w:date="2016-07-12T07:48:00Z">
              <w:rPr/>
            </w:rPrChange>
          </w:rPr>
          <w:t xml:space="preserve">    -   </w:t>
        </w:r>
        <w:proofErr w:type="spellStart"/>
        <w:r w:rsidRPr="00160902">
          <w:rPr>
            <w:rFonts w:ascii="Courier New" w:hAnsi="Courier New" w:cs="Courier New"/>
            <w:rPrChange w:id="305" w:author="Eric Haas" w:date="2016-07-12T07:48:00Z">
              <w:rPr/>
            </w:rPrChange>
          </w:rPr>
          <w:t>AllergyIntolerance.status</w:t>
        </w:r>
        <w:proofErr w:type="spellEnd"/>
        <w:r w:rsidRPr="00160902">
          <w:rPr>
            <w:rFonts w:ascii="Courier New" w:hAnsi="Courier New" w:cs="Courier New"/>
            <w:rPrChange w:id="306" w:author="Eric Haas" w:date="2016-07-12T07:48:00Z">
              <w:rPr/>
            </w:rPrChange>
          </w:rPr>
          <w:t xml:space="preserve"> is bound to **[</w:t>
        </w:r>
        <w:proofErr w:type="spellStart"/>
        <w:r w:rsidRPr="00160902">
          <w:rPr>
            <w:rFonts w:ascii="Courier New" w:hAnsi="Courier New" w:cs="Courier New"/>
            <w:rPrChange w:id="307" w:author="Eric Haas" w:date="2016-07-12T07:48:00Z">
              <w:rPr/>
            </w:rPrChange>
          </w:rPr>
          <w:t>AllergyIntoleranceStatus</w:t>
        </w:r>
        <w:proofErr w:type="spellEnd"/>
        <w:r w:rsidRPr="00160902">
          <w:rPr>
            <w:rFonts w:ascii="Courier New" w:hAnsi="Courier New" w:cs="Courier New"/>
            <w:rPrChange w:id="308" w:author="Eric Haas" w:date="2016-07-12T07:48:00Z">
              <w:rPr/>
            </w:rPrChange>
          </w:rPr>
          <w:t>]** Value set (Code set)</w:t>
        </w:r>
      </w:ins>
    </w:p>
    <w:p w:rsidR="00160902" w:rsidRPr="00160902" w:rsidRDefault="00160902" w:rsidP="00160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309" w:author="Eric Haas" w:date="2016-07-12T07:48:00Z"/>
          <w:rFonts w:ascii="Courier New" w:hAnsi="Courier New" w:cs="Courier New"/>
          <w:rPrChange w:id="310" w:author="Eric Haas" w:date="2016-07-12T07:48:00Z">
            <w:rPr>
              <w:ins w:id="311" w:author="Eric Haas" w:date="2016-07-12T07:48:00Z"/>
            </w:rPr>
          </w:rPrChange>
        </w:rPr>
        <w:pPrChange w:id="312" w:author="Eric Haas" w:date="2016-07-12T07:48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</w:p>
    <w:p w:rsidR="00160902" w:rsidRPr="00160902" w:rsidRDefault="00160902" w:rsidP="00160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313" w:author="Eric Haas" w:date="2016-07-12T07:48:00Z"/>
          <w:rFonts w:ascii="Courier New" w:hAnsi="Courier New" w:cs="Courier New"/>
          <w:rPrChange w:id="314" w:author="Eric Haas" w:date="2016-07-12T07:48:00Z">
            <w:rPr>
              <w:ins w:id="315" w:author="Eric Haas" w:date="2016-07-12T07:48:00Z"/>
            </w:rPr>
          </w:rPrChange>
        </w:rPr>
        <w:pPrChange w:id="316" w:author="Eric Haas" w:date="2016-07-12T07:48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317" w:author="Eric Haas" w:date="2016-07-12T07:48:00Z">
        <w:r w:rsidRPr="00160902">
          <w:rPr>
            <w:rFonts w:ascii="Courier New" w:hAnsi="Courier New" w:cs="Courier New"/>
            <w:rPrChange w:id="318" w:author="Eric Haas" w:date="2016-07-12T07:48:00Z">
              <w:rPr/>
            </w:rPrChange>
          </w:rPr>
          <w:t xml:space="preserve">  [ extensible]: Implementation_Guide#Extensible_binding_for_CodeableConcept_Datatype "</w:t>
        </w:r>
        <w:proofErr w:type="spellStart"/>
        <w:r w:rsidRPr="00160902">
          <w:rPr>
            <w:rFonts w:ascii="Courier New" w:hAnsi="Courier New" w:cs="Courier New"/>
            <w:rPrChange w:id="319" w:author="Eric Haas" w:date="2016-07-12T07:48:00Z">
              <w:rPr/>
            </w:rPrChange>
          </w:rPr>
          <w:t>wikilink</w:t>
        </w:r>
        <w:proofErr w:type="spellEnd"/>
        <w:r w:rsidRPr="00160902">
          <w:rPr>
            <w:rFonts w:ascii="Courier New" w:hAnsi="Courier New" w:cs="Courier New"/>
            <w:rPrChange w:id="320" w:author="Eric Haas" w:date="2016-07-12T07:48:00Z">
              <w:rPr/>
            </w:rPrChange>
          </w:rPr>
          <w:t>"</w:t>
        </w:r>
      </w:ins>
    </w:p>
    <w:p w:rsidR="00160902" w:rsidRPr="00160902" w:rsidRDefault="00160902" w:rsidP="00160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321" w:author="Eric Haas" w:date="2016-07-12T07:48:00Z"/>
          <w:rFonts w:ascii="Courier New" w:hAnsi="Courier New" w:cs="Courier New"/>
          <w:rPrChange w:id="322" w:author="Eric Haas" w:date="2016-07-12T07:48:00Z">
            <w:rPr>
              <w:ins w:id="323" w:author="Eric Haas" w:date="2016-07-12T07:48:00Z"/>
            </w:rPr>
          </w:rPrChange>
        </w:rPr>
        <w:pPrChange w:id="324" w:author="Eric Haas" w:date="2016-07-12T07:48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325" w:author="Eric Haas" w:date="2016-07-12T07:48:00Z">
        <w:r w:rsidRPr="00160902">
          <w:rPr>
            <w:rFonts w:ascii="Courier New" w:hAnsi="Courier New" w:cs="Courier New"/>
            <w:rPrChange w:id="326" w:author="Eric Haas" w:date="2016-07-12T07:48:00Z">
              <w:rPr/>
            </w:rPrChange>
          </w:rPr>
          <w:t xml:space="preserve">  [</w:t>
        </w:r>
        <w:proofErr w:type="spellStart"/>
        <w:r w:rsidRPr="00160902">
          <w:rPr>
            <w:rFonts w:ascii="Courier New" w:hAnsi="Courier New" w:cs="Courier New"/>
            <w:rPrChange w:id="327" w:author="Eric Haas" w:date="2016-07-12T07:48:00Z">
              <w:rPr/>
            </w:rPrChange>
          </w:rPr>
          <w:t>AllergyIntoleranceStatus</w:t>
        </w:r>
        <w:proofErr w:type="spellEnd"/>
        <w:r w:rsidRPr="00160902">
          <w:rPr>
            <w:rFonts w:ascii="Courier New" w:hAnsi="Courier New" w:cs="Courier New"/>
            <w:rPrChange w:id="328" w:author="Eric Haas" w:date="2016-07-12T07:48:00Z">
              <w:rPr/>
            </w:rPrChange>
          </w:rPr>
          <w:t>]: http://hl7.org/fhir/DSTU2/valueset-allergy-intolerance-status.html</w:t>
        </w:r>
      </w:ins>
    </w:p>
    <w:p w:rsidR="00160902" w:rsidRDefault="00160902" w:rsidP="00160902">
      <w:pPr>
        <w:rPr>
          <w:ins w:id="329" w:author="Eric Haas" w:date="2016-07-12T07:47:00Z"/>
        </w:rPr>
        <w:pPrChange w:id="330" w:author="Eric Haas" w:date="2016-07-12T07:4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232E6A" w:rsidRDefault="00160902" w:rsidP="00232E6A">
      <w:pPr>
        <w:pStyle w:val="ListParagraph"/>
        <w:numPr>
          <w:ilvl w:val="0"/>
          <w:numId w:val="2"/>
        </w:numPr>
        <w:rPr>
          <w:ins w:id="331" w:author="Eric Haas" w:date="2016-07-12T07:48:00Z"/>
        </w:rPr>
        <w:pPrChange w:id="332" w:author="Eric Haas" w:date="2016-07-12T07:4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33" w:author="Eric Haas" w:date="2016-07-12T07:48:00Z">
        <w:r>
          <w:t xml:space="preserve">Value Sets </w:t>
        </w:r>
      </w:ins>
    </w:p>
    <w:p w:rsidR="00160902" w:rsidRDefault="00160902" w:rsidP="00160902">
      <w:pPr>
        <w:pStyle w:val="ListParagraph"/>
        <w:numPr>
          <w:ilvl w:val="1"/>
          <w:numId w:val="2"/>
        </w:numPr>
        <w:rPr>
          <w:ins w:id="334" w:author="Eric Haas" w:date="2016-07-12T07:51:00Z"/>
        </w:rPr>
        <w:pPrChange w:id="335" w:author="Eric Haas" w:date="2016-07-12T07:4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36" w:author="Eric Haas" w:date="2016-07-12T07:48:00Z">
        <w:r>
          <w:t xml:space="preserve">Use </w:t>
        </w:r>
        <w:r>
          <w:t>the</w:t>
        </w:r>
        <w:r>
          <w:t xml:space="preserve"> build generated artifacts</w:t>
        </w:r>
      </w:ins>
    </w:p>
    <w:p w:rsidR="00160902" w:rsidRDefault="00160902" w:rsidP="00160902">
      <w:pPr>
        <w:pStyle w:val="ListParagraph"/>
        <w:numPr>
          <w:ilvl w:val="2"/>
          <w:numId w:val="2"/>
        </w:numPr>
        <w:rPr>
          <w:ins w:id="337" w:author="Eric Haas" w:date="2016-07-12T07:50:00Z"/>
        </w:rPr>
        <w:pPrChange w:id="338" w:author="Eric Haas" w:date="2016-07-12T07:51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39" w:author="Eric Haas" w:date="2016-07-12T07:51:00Z">
        <w:r>
          <w:t>File names</w:t>
        </w:r>
      </w:ins>
    </w:p>
    <w:p w:rsidR="00160902" w:rsidRDefault="00160902" w:rsidP="00160902">
      <w:pPr>
        <w:pStyle w:val="ListParagraph"/>
        <w:numPr>
          <w:ilvl w:val="1"/>
          <w:numId w:val="2"/>
        </w:numPr>
        <w:rPr>
          <w:ins w:id="340" w:author="Eric Haas" w:date="2016-07-12T07:48:00Z"/>
        </w:rPr>
        <w:pPrChange w:id="341" w:author="Eric Haas" w:date="2016-07-12T07:4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42" w:author="Eric Haas" w:date="2016-07-12T07:50:00Z">
        <w:r>
          <w:t>Link from DAF core home page</w:t>
        </w:r>
      </w:ins>
    </w:p>
    <w:p w:rsidR="00160902" w:rsidRDefault="00160902" w:rsidP="00160902">
      <w:pPr>
        <w:pStyle w:val="ListParagraph"/>
        <w:numPr>
          <w:ilvl w:val="0"/>
          <w:numId w:val="2"/>
        </w:numPr>
        <w:rPr>
          <w:ins w:id="343" w:author="Eric Haas" w:date="2016-07-12T07:49:00Z"/>
        </w:rPr>
        <w:pPrChange w:id="344" w:author="Eric Haas" w:date="2016-07-12T07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45" w:author="Eric Haas" w:date="2016-07-12T07:49:00Z">
        <w:r>
          <w:t>Examples</w:t>
        </w:r>
      </w:ins>
    </w:p>
    <w:p w:rsidR="00160902" w:rsidRDefault="00160902" w:rsidP="00160902">
      <w:pPr>
        <w:pStyle w:val="ListParagraph"/>
        <w:numPr>
          <w:ilvl w:val="1"/>
          <w:numId w:val="2"/>
        </w:numPr>
        <w:rPr>
          <w:ins w:id="346" w:author="Eric Haas" w:date="2016-07-12T07:49:00Z"/>
        </w:rPr>
        <w:pPrChange w:id="347" w:author="Eric Haas" w:date="2016-07-12T07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proofErr w:type="spellStart"/>
      <w:ins w:id="348" w:author="Eric Haas" w:date="2016-07-12T07:49:00Z">
        <w:r>
          <w:t>Todo</w:t>
        </w:r>
        <w:proofErr w:type="spellEnd"/>
        <w:r>
          <w:t>- build not generating the artifacts</w:t>
        </w:r>
      </w:ins>
    </w:p>
    <w:p w:rsidR="00160902" w:rsidRDefault="00160902" w:rsidP="00160902">
      <w:pPr>
        <w:pStyle w:val="ListParagraph"/>
        <w:numPr>
          <w:ilvl w:val="1"/>
          <w:numId w:val="2"/>
        </w:numPr>
        <w:rPr>
          <w:ins w:id="349" w:author="Eric Haas" w:date="2016-07-12T07:41:00Z"/>
        </w:rPr>
        <w:pPrChange w:id="350" w:author="Eric Haas" w:date="2016-07-12T07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51" w:author="Eric Haas" w:date="2016-07-12T07:49:00Z">
        <w:r>
          <w:t>Backup plan to have static example</w:t>
        </w:r>
      </w:ins>
      <w:ins w:id="352" w:author="Eric Haas" w:date="2016-07-12T07:50:00Z">
        <w:r>
          <w:t xml:space="preserve"> pages</w:t>
        </w:r>
      </w:ins>
      <w:ins w:id="353" w:author="Eric Haas" w:date="2016-07-12T07:49:00Z">
        <w:r>
          <w:t xml:space="preserve"> with own narratives</w:t>
        </w:r>
      </w:ins>
    </w:p>
    <w:p w:rsidR="00503289" w:rsidRDefault="00503289" w:rsidP="00503289">
      <w:pPr>
        <w:pPrChange w:id="354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</w:p>
    <w:p w:rsidR="00A01D91" w:rsidDel="00503289" w:rsidRDefault="00A01D91" w:rsidP="00A01D91">
      <w:pPr>
        <w:pStyle w:val="ListParagraph"/>
        <w:numPr>
          <w:ilvl w:val="1"/>
          <w:numId w:val="2"/>
        </w:numPr>
      </w:pPr>
      <w:moveFromRangeStart w:id="355" w:author="Eric Haas" w:date="2016-07-12T07:26:00Z" w:name="move456071719"/>
      <w:moveFrom w:id="356" w:author="Eric Haas" w:date="2016-07-12T07:26:00Z">
        <w:r w:rsidDel="00503289">
          <w:t>Update to:</w:t>
        </w:r>
      </w:moveFrom>
    </w:p>
    <w:commentRangeEnd w:id="3"/>
    <w:p w:rsidR="00A01D91" w:rsidDel="00503289" w:rsidRDefault="00CC7154" w:rsidP="00A01D91">
      <w:pPr>
        <w:pStyle w:val="ListParagraph"/>
        <w:ind w:left="2160"/>
      </w:pPr>
      <w:moveFrom w:id="357" w:author="Eric Haas" w:date="2016-07-12T07:26:00Z">
        <w:r w:rsidDel="00503289">
          <w:rPr>
            <w:rStyle w:val="CommentReference"/>
          </w:rPr>
          <w:commentReference w:id="3"/>
        </w:r>
        <w:r w:rsidR="00A01D91" w:rsidDel="00503289">
          <w:t>code: core-allergyintolerance</w:t>
        </w:r>
      </w:moveFrom>
    </w:p>
    <w:p w:rsidR="00A01D91" w:rsidDel="00503289" w:rsidRDefault="00A01D91" w:rsidP="00A01D91">
      <w:pPr>
        <w:pStyle w:val="ListParagraph"/>
        <w:ind w:left="2160"/>
      </w:pPr>
      <w:moveFrom w:id="358" w:author="Eric Haas" w:date="2016-07-12T07:26:00Z">
        <w:r w:rsidDel="00503289">
          <w:t>tcode: AllergyIntolerance</w:t>
        </w:r>
      </w:moveFrom>
    </w:p>
    <w:p w:rsidR="00503289" w:rsidRDefault="00A01D91" w:rsidP="00503289">
      <w:pPr>
        <w:rPr>
          <w:ins w:id="359" w:author="Eric Haas" w:date="2016-07-12T07:25:00Z"/>
        </w:rPr>
        <w:pPrChange w:id="360" w:author="Eric Haas" w:date="2016-07-12T07:26:00Z">
          <w:pPr>
            <w:pStyle w:val="ListParagraph"/>
            <w:ind w:left="2160"/>
          </w:pPr>
        </w:pPrChange>
      </w:pPr>
      <w:moveFrom w:id="361" w:author="Eric Haas" w:date="2016-07-12T07:26:00Z">
        <w:r w:rsidDel="00503289">
          <w:t>title: Allergy/Intolerance</w:t>
        </w:r>
      </w:moveFrom>
      <w:bookmarkStart w:id="362" w:name="_GoBack"/>
      <w:bookmarkEnd w:id="362"/>
      <w:moveFromRangeEnd w:id="355"/>
    </w:p>
    <w:p w:rsidR="00503289" w:rsidRDefault="00503289" w:rsidP="00A01D91">
      <w:pPr>
        <w:pStyle w:val="ListParagraph"/>
        <w:ind w:left="2160"/>
        <w:rPr>
          <w:ins w:id="363" w:author="Eric Haas" w:date="2016-07-12T07:25:00Z"/>
        </w:rPr>
      </w:pPr>
    </w:p>
    <w:p w:rsidR="00503289" w:rsidRDefault="00503289" w:rsidP="00A01D91">
      <w:pPr>
        <w:pStyle w:val="ListParagraph"/>
        <w:ind w:left="2160"/>
        <w:rPr>
          <w:ins w:id="364" w:author="Eric Haas" w:date="2016-07-12T07:25:00Z"/>
        </w:rPr>
      </w:pPr>
    </w:p>
    <w:p w:rsidR="00503289" w:rsidRDefault="00503289" w:rsidP="00503289">
      <w:pPr>
        <w:pStyle w:val="ListParagraph"/>
        <w:ind w:left="0"/>
        <w:pPrChange w:id="365" w:author="Eric Haas" w:date="2016-07-12T07:25:00Z">
          <w:pPr>
            <w:pStyle w:val="ListParagraph"/>
            <w:ind w:left="2160"/>
          </w:pPr>
        </w:pPrChange>
      </w:pPr>
    </w:p>
    <w:p w:rsidR="00620DED" w:rsidRDefault="00620DED" w:rsidP="00620DED">
      <w:pPr>
        <w:ind w:left="720"/>
      </w:pPr>
    </w:p>
    <w:p w:rsidR="0021684B" w:rsidRPr="0021684B" w:rsidRDefault="0021684B" w:rsidP="0021684B"/>
    <w:sectPr w:rsidR="0021684B" w:rsidRPr="0021684B" w:rsidSect="0021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ric Haas" w:date="2016-07-07T21:51:00Z" w:initials="EH">
    <w:p w:rsidR="00CC7154" w:rsidRDefault="00CC7154">
      <w:pPr>
        <w:pStyle w:val="CommentText"/>
      </w:pPr>
      <w:r>
        <w:rPr>
          <w:rStyle w:val="CommentReference"/>
        </w:rPr>
        <w:annotationRef/>
      </w:r>
    </w:p>
  </w:comment>
  <w:comment w:id="1" w:author="Eric Haas" w:date="2016-07-07T21:51:00Z" w:initials="EH">
    <w:p w:rsidR="00CC7154" w:rsidRDefault="00CC7154">
      <w:pPr>
        <w:pStyle w:val="CommentText"/>
      </w:pPr>
      <w:r>
        <w:rPr>
          <w:rStyle w:val="CommentReference"/>
        </w:rPr>
        <w:annotationRef/>
      </w:r>
      <w:r>
        <w:t>Not used by IG publish so can skip this step</w:t>
      </w:r>
    </w:p>
  </w:comment>
  <w:comment w:id="12" w:author="Eric Haas" w:date="2016-07-12T07:26:00Z" w:initials="EH">
    <w:p w:rsidR="00503289" w:rsidRDefault="00503289" w:rsidP="00503289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  <w:comment w:id="3" w:author="Eric Haas" w:date="2016-07-07T21:53:00Z" w:initials="EH">
    <w:p w:rsidR="00CC7154" w:rsidRDefault="00CC7154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F6749F" w15:done="0"/>
  <w15:commentEx w15:paraId="4BE4B128" w15:done="0"/>
  <w15:commentEx w15:paraId="1F6D2A9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F6E"/>
    <w:multiLevelType w:val="hybridMultilevel"/>
    <w:tmpl w:val="710A03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8E6D72"/>
    <w:multiLevelType w:val="hybridMultilevel"/>
    <w:tmpl w:val="BA0E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C0323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E1E91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 Haas">
    <w15:presenceInfo w15:providerId="Windows Live" w15:userId="deea5e002be8d27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revisionView w:markup="0"/>
  <w:trackRevisions/>
  <w:defaultTabStop w:val="720"/>
  <w:characterSpacingControl w:val="doNotCompress"/>
  <w:compat/>
  <w:rsids>
    <w:rsidRoot w:val="0021684B"/>
    <w:rsid w:val="001548DF"/>
    <w:rsid w:val="00160902"/>
    <w:rsid w:val="0020571A"/>
    <w:rsid w:val="0021684B"/>
    <w:rsid w:val="00232E6A"/>
    <w:rsid w:val="004078FD"/>
    <w:rsid w:val="00482CF2"/>
    <w:rsid w:val="00503289"/>
    <w:rsid w:val="005A4F25"/>
    <w:rsid w:val="005A5DDB"/>
    <w:rsid w:val="00620DED"/>
    <w:rsid w:val="00817487"/>
    <w:rsid w:val="00864E72"/>
    <w:rsid w:val="00955EBA"/>
    <w:rsid w:val="009708F9"/>
    <w:rsid w:val="00A01D91"/>
    <w:rsid w:val="00A701C6"/>
    <w:rsid w:val="00BF4CE4"/>
    <w:rsid w:val="00CC7154"/>
    <w:rsid w:val="00DE2833"/>
    <w:rsid w:val="00E621B3"/>
    <w:rsid w:val="00E70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84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71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15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15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1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1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1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://hl7.org/fhir/daf/StructureDefinition/allergyintolerance-daf-cor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healthit.gov" TargetMode="Externa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A Marquard</dc:creator>
  <cp:lastModifiedBy>Eric Haas</cp:lastModifiedBy>
  <cp:revision>2</cp:revision>
  <dcterms:created xsi:type="dcterms:W3CDTF">2016-07-13T03:09:00Z</dcterms:created>
  <dcterms:modified xsi:type="dcterms:W3CDTF">2016-07-13T03:09:00Z</dcterms:modified>
</cp:coreProperties>
</file>